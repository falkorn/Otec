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9B8" w:rsidRDefault="006739B8" w:rsidP="00D52640">
      <w:pPr>
        <w:jc w:val="both"/>
        <w:rPr>
          <w:ins w:id="0" w:author="TuSoft.org" w:date="2014-09-27T21:04:00Z"/>
          <w:rFonts w:ascii="Arial" w:hAnsi="Arial" w:cs="Arial"/>
          <w:b/>
          <w:sz w:val="22"/>
          <w:szCs w:val="22"/>
          <w:lang w:val="es-ES"/>
        </w:rPr>
      </w:pPr>
    </w:p>
    <w:p w:rsidR="006739B8" w:rsidRDefault="006739B8" w:rsidP="00D52640">
      <w:pPr>
        <w:jc w:val="both"/>
        <w:rPr>
          <w:ins w:id="1" w:author="TuSoft.org" w:date="2014-09-27T21:04:00Z"/>
          <w:rFonts w:ascii="Arial" w:hAnsi="Arial" w:cs="Arial"/>
          <w:b/>
          <w:sz w:val="22"/>
          <w:szCs w:val="22"/>
          <w:lang w:val="es-ES"/>
        </w:rPr>
      </w:pPr>
    </w:p>
    <w:p w:rsidR="006739B8" w:rsidRDefault="006739B8" w:rsidP="00D52640">
      <w:pPr>
        <w:jc w:val="both"/>
        <w:rPr>
          <w:ins w:id="2" w:author="TuSoft.org" w:date="2014-09-27T21:04:00Z"/>
          <w:rFonts w:ascii="Arial" w:hAnsi="Arial" w:cs="Arial"/>
          <w:b/>
          <w:sz w:val="22"/>
          <w:szCs w:val="22"/>
          <w:lang w:val="es-ES"/>
        </w:rPr>
      </w:pPr>
    </w:p>
    <w:p w:rsidR="006739B8" w:rsidRDefault="006739B8" w:rsidP="00D52640">
      <w:pPr>
        <w:jc w:val="both"/>
        <w:rPr>
          <w:ins w:id="3" w:author="TuSoft.org" w:date="2014-09-27T21:04:00Z"/>
          <w:rFonts w:ascii="Arial" w:hAnsi="Arial" w:cs="Arial"/>
          <w:b/>
          <w:sz w:val="22"/>
          <w:szCs w:val="22"/>
          <w:lang w:val="es-ES"/>
        </w:rPr>
      </w:pPr>
    </w:p>
    <w:p w:rsidR="006739B8" w:rsidRDefault="006739B8" w:rsidP="00D52640">
      <w:pPr>
        <w:jc w:val="both"/>
        <w:rPr>
          <w:ins w:id="4" w:author="TuSoft.org" w:date="2014-09-27T21:04:00Z"/>
          <w:rFonts w:ascii="Arial" w:hAnsi="Arial" w:cs="Arial"/>
          <w:b/>
          <w:sz w:val="22"/>
          <w:szCs w:val="22"/>
          <w:lang w:val="es-ES"/>
        </w:rPr>
      </w:pPr>
    </w:p>
    <w:p w:rsidR="00D52640" w:rsidRDefault="00D52640" w:rsidP="00D52640">
      <w:pPr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D52640">
        <w:rPr>
          <w:rFonts w:ascii="Arial" w:hAnsi="Arial" w:cs="Arial"/>
          <w:b/>
          <w:sz w:val="22"/>
          <w:szCs w:val="22"/>
          <w:lang w:val="es-ES"/>
        </w:rPr>
        <w:t>Quienes Somos</w:t>
      </w:r>
    </w:p>
    <w:p w:rsidR="00D52640" w:rsidRPr="00D52640" w:rsidRDefault="00D52640" w:rsidP="00D52640">
      <w:pPr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D52640" w:rsidRPr="00E27154" w:rsidRDefault="00D52640" w:rsidP="00D52640">
      <w:pPr>
        <w:jc w:val="both"/>
        <w:rPr>
          <w:rFonts w:ascii="Arial" w:hAnsi="Arial" w:cs="Arial"/>
          <w:sz w:val="22"/>
          <w:szCs w:val="22"/>
          <w:lang w:val="es-ES"/>
        </w:rPr>
      </w:pPr>
      <w:r w:rsidRPr="00E27154">
        <w:rPr>
          <w:rFonts w:ascii="Arial" w:hAnsi="Arial" w:cs="Arial"/>
          <w:sz w:val="22"/>
          <w:szCs w:val="22"/>
          <w:lang w:val="es-ES"/>
        </w:rPr>
        <w:t xml:space="preserve">El </w:t>
      </w:r>
      <w:proofErr w:type="spellStart"/>
      <w:r w:rsidRPr="00E27154">
        <w:rPr>
          <w:rFonts w:ascii="Arial" w:hAnsi="Arial" w:cs="Arial"/>
          <w:sz w:val="22"/>
          <w:szCs w:val="22"/>
          <w:lang w:val="es-ES"/>
        </w:rPr>
        <w:t>Otec</w:t>
      </w:r>
      <w:proofErr w:type="spellEnd"/>
      <w:r w:rsidRPr="00E27154">
        <w:rPr>
          <w:rFonts w:ascii="Arial" w:hAnsi="Arial" w:cs="Arial"/>
          <w:sz w:val="22"/>
          <w:szCs w:val="22"/>
          <w:lang w:val="es-ES"/>
        </w:rPr>
        <w:t xml:space="preserve"> CAPACITACION AGRICOLA JB E.I.R.L., nace por una necesidad de constituir una </w:t>
      </w:r>
      <w:proofErr w:type="spellStart"/>
      <w:r w:rsidRPr="00E27154">
        <w:rPr>
          <w:rFonts w:ascii="Arial" w:hAnsi="Arial" w:cs="Arial"/>
          <w:sz w:val="22"/>
          <w:szCs w:val="22"/>
          <w:lang w:val="es-ES"/>
        </w:rPr>
        <w:t>Otec</w:t>
      </w:r>
      <w:proofErr w:type="spellEnd"/>
      <w:r w:rsidRPr="00E27154">
        <w:rPr>
          <w:rFonts w:ascii="Arial" w:hAnsi="Arial" w:cs="Arial"/>
          <w:sz w:val="22"/>
          <w:szCs w:val="22"/>
          <w:lang w:val="es-ES"/>
        </w:rPr>
        <w:t xml:space="preserve"> orientada a otorgar servicios de capacitación, con una fuerte orientación al fortalecimiento de habilidades y capacidades en los trabajadores del ámbito agrícola y agroindustrial, preferentemente, en una zona donde la segunda actividad económica de importancia económica es la agricultura con una orientación al mercado de exportación, y que por más de 10 años en la relatoría de cursos en dicha área por parte del Gerente de ésta </w:t>
      </w:r>
      <w:proofErr w:type="spellStart"/>
      <w:r w:rsidRPr="00E27154">
        <w:rPr>
          <w:rFonts w:ascii="Arial" w:hAnsi="Arial" w:cs="Arial"/>
          <w:sz w:val="22"/>
          <w:szCs w:val="22"/>
          <w:lang w:val="es-ES"/>
        </w:rPr>
        <w:t>Otec</w:t>
      </w:r>
      <w:proofErr w:type="spellEnd"/>
      <w:r w:rsidRPr="00E27154">
        <w:rPr>
          <w:rFonts w:ascii="Arial" w:hAnsi="Arial" w:cs="Arial"/>
          <w:sz w:val="22"/>
          <w:szCs w:val="22"/>
          <w:lang w:val="es-ES"/>
        </w:rPr>
        <w:t xml:space="preserve"> y por más de 20 años ejerciendo servicios de desarrollo productivo a la agricultura familiar campesina de la zona, es que se ha concluido en satisfacer los requerimientos con una propuesta de alta calidad y profesionalismo en el servicio de capacitación, con el firme propósito de brindar apoyo a las organizaciones en el ámbito del potenciamiento de capacidades, asistiéndolas en la puesta en práctica de las estrategias de formación y desarrollo.</w:t>
      </w:r>
    </w:p>
    <w:p w:rsidR="00D52640" w:rsidRPr="00E27154" w:rsidRDefault="00D52640" w:rsidP="00D52640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AA7697" w:rsidRDefault="00D52640" w:rsidP="00D52640">
      <w:pPr>
        <w:jc w:val="both"/>
        <w:rPr>
          <w:rFonts w:ascii="Arial" w:hAnsi="Arial" w:cs="Arial"/>
          <w:sz w:val="22"/>
          <w:szCs w:val="22"/>
          <w:lang w:val="es-ES"/>
        </w:rPr>
      </w:pPr>
      <w:r w:rsidRPr="00E27154">
        <w:rPr>
          <w:rFonts w:ascii="Arial" w:hAnsi="Arial" w:cs="Arial"/>
          <w:sz w:val="22"/>
          <w:szCs w:val="22"/>
          <w:lang w:val="es-ES"/>
        </w:rPr>
        <w:t xml:space="preserve">De esta forma es que </w:t>
      </w:r>
      <w:r>
        <w:rPr>
          <w:rFonts w:ascii="Arial" w:hAnsi="Arial" w:cs="Arial"/>
          <w:sz w:val="22"/>
          <w:szCs w:val="22"/>
          <w:lang w:val="es-ES"/>
        </w:rPr>
        <w:t xml:space="preserve">en </w:t>
      </w:r>
      <w:r w:rsidRPr="00E27154">
        <w:rPr>
          <w:rFonts w:ascii="Arial" w:hAnsi="Arial" w:cs="Arial"/>
          <w:sz w:val="22"/>
          <w:szCs w:val="22"/>
          <w:lang w:val="es-ES"/>
        </w:rPr>
        <w:t>el</w:t>
      </w:r>
      <w:r>
        <w:rPr>
          <w:rFonts w:ascii="Arial" w:hAnsi="Arial" w:cs="Arial"/>
          <w:sz w:val="22"/>
          <w:szCs w:val="22"/>
          <w:lang w:val="es-ES"/>
        </w:rPr>
        <w:t xml:space="preserve"> año</w:t>
      </w:r>
      <w:r w:rsidRPr="00E27154">
        <w:rPr>
          <w:rFonts w:ascii="Arial" w:hAnsi="Arial" w:cs="Arial"/>
          <w:sz w:val="22"/>
          <w:szCs w:val="22"/>
          <w:lang w:val="es-ES"/>
        </w:rPr>
        <w:t xml:space="preserve"> 2012 se constituye la empresa individual de </w:t>
      </w:r>
      <w:r>
        <w:rPr>
          <w:rFonts w:ascii="Arial" w:hAnsi="Arial" w:cs="Arial"/>
          <w:sz w:val="22"/>
          <w:szCs w:val="22"/>
          <w:lang w:val="es-ES"/>
        </w:rPr>
        <w:t>re</w:t>
      </w:r>
      <w:r w:rsidRPr="00E27154">
        <w:rPr>
          <w:rFonts w:ascii="Arial" w:hAnsi="Arial" w:cs="Arial"/>
          <w:sz w:val="22"/>
          <w:szCs w:val="22"/>
          <w:lang w:val="es-ES"/>
        </w:rPr>
        <w:t>sponsabilidad limitada</w:t>
      </w:r>
      <w:r>
        <w:rPr>
          <w:rFonts w:ascii="Arial" w:hAnsi="Arial" w:cs="Arial"/>
          <w:sz w:val="22"/>
          <w:szCs w:val="22"/>
          <w:lang w:val="es-ES"/>
        </w:rPr>
        <w:t>.</w:t>
      </w:r>
    </w:p>
    <w:p w:rsidR="00D52640" w:rsidRDefault="00D52640" w:rsidP="00D52640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D52640" w:rsidRDefault="00D52640" w:rsidP="00D52640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D52640" w:rsidRPr="00D52640" w:rsidRDefault="00D52640" w:rsidP="00D52640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52640">
        <w:rPr>
          <w:rFonts w:ascii="Arial" w:hAnsi="Arial" w:cs="Arial"/>
          <w:b/>
          <w:sz w:val="24"/>
          <w:szCs w:val="24"/>
          <w:lang w:val="es-ES"/>
        </w:rPr>
        <w:t>Política de Calidad</w:t>
      </w:r>
    </w:p>
    <w:p w:rsidR="00D52640" w:rsidRDefault="00D52640" w:rsidP="00D52640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D52640" w:rsidRPr="00D01589" w:rsidRDefault="00D52640" w:rsidP="00D52640">
      <w:pPr>
        <w:jc w:val="both"/>
        <w:rPr>
          <w:rFonts w:ascii="Arial" w:hAnsi="Arial" w:cs="Arial"/>
          <w:sz w:val="22"/>
          <w:szCs w:val="22"/>
        </w:rPr>
      </w:pPr>
      <w:r w:rsidRPr="00D52640">
        <w:rPr>
          <w:rFonts w:ascii="Arial" w:hAnsi="Arial" w:cs="Arial"/>
          <w:sz w:val="22"/>
          <w:szCs w:val="22"/>
        </w:rPr>
        <w:t>Capacitación Agrícola JB E.I.R.L.,</w:t>
      </w:r>
      <w:r w:rsidRPr="00D01589">
        <w:rPr>
          <w:rFonts w:ascii="Arial" w:hAnsi="Arial" w:cs="Arial"/>
          <w:sz w:val="22"/>
          <w:szCs w:val="22"/>
        </w:rPr>
        <w:t xml:space="preserve"> expresa su compro</w:t>
      </w:r>
      <w:r w:rsidR="008D0977">
        <w:rPr>
          <w:rFonts w:ascii="Arial" w:hAnsi="Arial" w:cs="Arial"/>
          <w:sz w:val="22"/>
          <w:szCs w:val="22"/>
        </w:rPr>
        <w:t>miso de asegurar la c</w:t>
      </w:r>
      <w:r>
        <w:rPr>
          <w:rFonts w:ascii="Arial" w:hAnsi="Arial" w:cs="Arial"/>
          <w:sz w:val="22"/>
          <w:szCs w:val="22"/>
        </w:rPr>
        <w:t>alidad de l</w:t>
      </w:r>
      <w:r w:rsidRPr="00D01589">
        <w:rPr>
          <w:rFonts w:ascii="Arial" w:hAnsi="Arial" w:cs="Arial"/>
          <w:sz w:val="22"/>
          <w:szCs w:val="22"/>
        </w:rPr>
        <w:t>as acciones de capacitación que ejecute, b</w:t>
      </w:r>
      <w:r>
        <w:rPr>
          <w:rFonts w:ascii="Arial" w:hAnsi="Arial" w:cs="Arial"/>
          <w:sz w:val="22"/>
          <w:szCs w:val="22"/>
        </w:rPr>
        <w:t>uscando la satisfacción de los c</w:t>
      </w:r>
      <w:r w:rsidR="008D0977">
        <w:rPr>
          <w:rFonts w:ascii="Arial" w:hAnsi="Arial" w:cs="Arial"/>
          <w:sz w:val="22"/>
          <w:szCs w:val="22"/>
        </w:rPr>
        <w:t>lientes,</w:t>
      </w:r>
      <w:r w:rsidRPr="00D01589">
        <w:rPr>
          <w:rFonts w:ascii="Arial" w:hAnsi="Arial" w:cs="Arial"/>
          <w:sz w:val="22"/>
          <w:szCs w:val="22"/>
        </w:rPr>
        <w:t xml:space="preserve"> </w:t>
      </w:r>
      <w:r w:rsidR="008D0977">
        <w:rPr>
          <w:rFonts w:ascii="Arial" w:hAnsi="Arial" w:cs="Arial"/>
          <w:sz w:val="22"/>
          <w:szCs w:val="22"/>
        </w:rPr>
        <w:t>considerándola</w:t>
      </w:r>
      <w:r w:rsidRPr="00D01589">
        <w:rPr>
          <w:rFonts w:ascii="Arial" w:hAnsi="Arial" w:cs="Arial"/>
          <w:sz w:val="22"/>
          <w:szCs w:val="22"/>
        </w:rPr>
        <w:t xml:space="preserve"> parte integral de los negocios que emprenda y por ello asegura su difusión, comprensión y cumplimiento en todos los niveles de la organización.</w:t>
      </w:r>
    </w:p>
    <w:p w:rsidR="00D52640" w:rsidRPr="00D01589" w:rsidRDefault="00D52640" w:rsidP="00D52640">
      <w:pPr>
        <w:jc w:val="both"/>
        <w:rPr>
          <w:rFonts w:ascii="Arial" w:hAnsi="Arial" w:cs="Arial"/>
          <w:sz w:val="22"/>
          <w:szCs w:val="22"/>
        </w:rPr>
      </w:pPr>
    </w:p>
    <w:p w:rsidR="00D52640" w:rsidRPr="00D01589" w:rsidRDefault="00D52640" w:rsidP="00D52640">
      <w:pPr>
        <w:jc w:val="both"/>
        <w:rPr>
          <w:rFonts w:ascii="Arial" w:hAnsi="Arial" w:cs="Arial"/>
          <w:sz w:val="22"/>
          <w:szCs w:val="22"/>
        </w:rPr>
      </w:pPr>
      <w:r w:rsidRPr="00D01589">
        <w:rPr>
          <w:rFonts w:ascii="Arial" w:hAnsi="Arial" w:cs="Arial"/>
          <w:sz w:val="22"/>
          <w:szCs w:val="22"/>
        </w:rPr>
        <w:t xml:space="preserve">Esta se fundamenta en </w:t>
      </w:r>
      <w:r w:rsidR="008D0977">
        <w:rPr>
          <w:rFonts w:ascii="Arial" w:hAnsi="Arial" w:cs="Arial"/>
          <w:sz w:val="22"/>
          <w:szCs w:val="22"/>
        </w:rPr>
        <w:t>el</w:t>
      </w:r>
      <w:r w:rsidRPr="00D01589">
        <w:rPr>
          <w:rFonts w:ascii="Arial" w:hAnsi="Arial" w:cs="Arial"/>
          <w:sz w:val="22"/>
          <w:szCs w:val="22"/>
        </w:rPr>
        <w:t xml:space="preserve"> </w:t>
      </w:r>
      <w:r w:rsidR="008D0977">
        <w:rPr>
          <w:rFonts w:ascii="Arial" w:hAnsi="Arial" w:cs="Arial"/>
          <w:sz w:val="22"/>
          <w:szCs w:val="22"/>
        </w:rPr>
        <w:t>c</w:t>
      </w:r>
      <w:r w:rsidRPr="00D01589">
        <w:rPr>
          <w:rFonts w:ascii="Arial" w:hAnsi="Arial" w:cs="Arial"/>
          <w:sz w:val="22"/>
          <w:szCs w:val="22"/>
        </w:rPr>
        <w:t>umpli</w:t>
      </w:r>
      <w:r w:rsidR="008D0977">
        <w:rPr>
          <w:rFonts w:ascii="Arial" w:hAnsi="Arial" w:cs="Arial"/>
          <w:sz w:val="22"/>
          <w:szCs w:val="22"/>
        </w:rPr>
        <w:t>miento</w:t>
      </w:r>
      <w:r w:rsidRPr="00D01589">
        <w:rPr>
          <w:rFonts w:ascii="Arial" w:hAnsi="Arial" w:cs="Arial"/>
          <w:sz w:val="22"/>
          <w:szCs w:val="22"/>
        </w:rPr>
        <w:t xml:space="preserve"> </w:t>
      </w:r>
      <w:r w:rsidR="008D0977">
        <w:rPr>
          <w:rFonts w:ascii="Arial" w:hAnsi="Arial" w:cs="Arial"/>
          <w:sz w:val="22"/>
          <w:szCs w:val="22"/>
        </w:rPr>
        <w:t>de</w:t>
      </w:r>
      <w:r w:rsidRPr="00D01589">
        <w:rPr>
          <w:rFonts w:ascii="Arial" w:hAnsi="Arial" w:cs="Arial"/>
          <w:sz w:val="22"/>
          <w:szCs w:val="22"/>
        </w:rPr>
        <w:t xml:space="preserve"> los </w:t>
      </w:r>
      <w:r w:rsidRPr="008D0977">
        <w:rPr>
          <w:rFonts w:ascii="Arial" w:hAnsi="Arial" w:cs="Arial"/>
          <w:sz w:val="22"/>
          <w:szCs w:val="22"/>
        </w:rPr>
        <w:t>requisitos</w:t>
      </w:r>
      <w:r w:rsidRPr="00D01589">
        <w:rPr>
          <w:rFonts w:ascii="Arial" w:hAnsi="Arial" w:cs="Arial"/>
          <w:sz w:val="22"/>
          <w:szCs w:val="22"/>
        </w:rPr>
        <w:t xml:space="preserve"> acordados con los </w:t>
      </w:r>
      <w:r w:rsidRPr="008D0977">
        <w:rPr>
          <w:rFonts w:ascii="Arial" w:hAnsi="Arial" w:cs="Arial"/>
          <w:sz w:val="22"/>
          <w:szCs w:val="22"/>
        </w:rPr>
        <w:t>clientes</w:t>
      </w:r>
      <w:r w:rsidRPr="00D01589">
        <w:rPr>
          <w:rFonts w:ascii="Arial" w:hAnsi="Arial" w:cs="Arial"/>
          <w:sz w:val="22"/>
          <w:szCs w:val="22"/>
        </w:rPr>
        <w:t xml:space="preserve">, con el SENCE y con la legislación vigente. Asegurar la </w:t>
      </w:r>
      <w:r w:rsidRPr="008D0977">
        <w:rPr>
          <w:rFonts w:ascii="Arial" w:hAnsi="Arial" w:cs="Arial"/>
          <w:sz w:val="22"/>
          <w:szCs w:val="22"/>
        </w:rPr>
        <w:t>mejora continua</w:t>
      </w:r>
      <w:r w:rsidRPr="00D01589">
        <w:rPr>
          <w:rFonts w:ascii="Arial" w:hAnsi="Arial" w:cs="Arial"/>
          <w:sz w:val="22"/>
          <w:szCs w:val="22"/>
        </w:rPr>
        <w:t xml:space="preserve"> de los procesos y actividades que desarrolla</w:t>
      </w:r>
      <w:r w:rsidR="008D0977">
        <w:rPr>
          <w:rFonts w:ascii="Arial" w:hAnsi="Arial" w:cs="Arial"/>
          <w:sz w:val="22"/>
          <w:szCs w:val="22"/>
        </w:rPr>
        <w:t>mos</w:t>
      </w:r>
      <w:r w:rsidRPr="00D01589">
        <w:rPr>
          <w:rFonts w:ascii="Arial" w:hAnsi="Arial" w:cs="Arial"/>
          <w:sz w:val="22"/>
          <w:szCs w:val="22"/>
        </w:rPr>
        <w:t>.</w:t>
      </w:r>
      <w:r w:rsidR="008D0977">
        <w:rPr>
          <w:rFonts w:ascii="Arial" w:hAnsi="Arial" w:cs="Arial"/>
          <w:sz w:val="22"/>
          <w:szCs w:val="22"/>
        </w:rPr>
        <w:t xml:space="preserve"> </w:t>
      </w:r>
      <w:r w:rsidRPr="00D01589">
        <w:rPr>
          <w:rFonts w:ascii="Arial" w:hAnsi="Arial" w:cs="Arial"/>
          <w:sz w:val="22"/>
          <w:szCs w:val="22"/>
        </w:rPr>
        <w:t>Asegurar que todos los empleados sean competentes para cumplir con sus obligaciones y responsabilidades y reciban la capacitación adecuada.</w:t>
      </w:r>
    </w:p>
    <w:p w:rsidR="00D52640" w:rsidRPr="00D01589" w:rsidRDefault="00D52640" w:rsidP="00D52640">
      <w:pPr>
        <w:jc w:val="both"/>
        <w:rPr>
          <w:rFonts w:ascii="Arial" w:hAnsi="Arial" w:cs="Arial"/>
          <w:sz w:val="22"/>
          <w:szCs w:val="22"/>
        </w:rPr>
      </w:pPr>
    </w:p>
    <w:p w:rsidR="00D52640" w:rsidRDefault="00D52640" w:rsidP="00D52640">
      <w:pPr>
        <w:jc w:val="both"/>
      </w:pPr>
    </w:p>
    <w:p w:rsidR="008D0977" w:rsidRPr="00E27154" w:rsidRDefault="008D0977" w:rsidP="008D0977">
      <w:pPr>
        <w:shd w:val="clear" w:color="auto" w:fill="FFFFFF"/>
        <w:jc w:val="both"/>
        <w:rPr>
          <w:rFonts w:ascii="Arial" w:hAnsi="Arial" w:cs="Arial"/>
          <w:b/>
          <w:snapToGrid w:val="0"/>
          <w:sz w:val="22"/>
          <w:szCs w:val="22"/>
          <w:lang w:val="es-ES"/>
        </w:rPr>
      </w:pPr>
      <w:r w:rsidRPr="00E27154">
        <w:rPr>
          <w:rFonts w:ascii="Arial" w:hAnsi="Arial" w:cs="Arial"/>
          <w:b/>
          <w:snapToGrid w:val="0"/>
          <w:sz w:val="22"/>
          <w:szCs w:val="22"/>
          <w:lang w:val="es-ES"/>
        </w:rPr>
        <w:t>Misión</w:t>
      </w:r>
    </w:p>
    <w:p w:rsidR="008D0977" w:rsidRPr="00E27154" w:rsidRDefault="008D0977" w:rsidP="008D0977">
      <w:pPr>
        <w:jc w:val="both"/>
        <w:rPr>
          <w:rFonts w:ascii="Arial" w:hAnsi="Arial" w:cs="Arial"/>
          <w:snapToGrid w:val="0"/>
          <w:sz w:val="22"/>
          <w:szCs w:val="22"/>
          <w:lang w:val="es-ES"/>
        </w:rPr>
      </w:pPr>
      <w:r w:rsidRPr="00E27154">
        <w:rPr>
          <w:rFonts w:ascii="Arial" w:hAnsi="Arial" w:cs="Arial"/>
          <w:snapToGrid w:val="0"/>
          <w:sz w:val="22"/>
          <w:szCs w:val="22"/>
          <w:lang w:val="es-ES"/>
        </w:rPr>
        <w:t>Contribuir al desarrollo técnico, productivo, económico del recurso humano de las empresas a través de un servicio de excelencia y calidad, centrado en las necesidades de nuestro cliente, proporcionando conocimientos, habilidades y aptitudes, colaborando con el mejoramiento en la calidad de vida y desarrollo socio-económico de la región.</w:t>
      </w:r>
    </w:p>
    <w:p w:rsidR="008D0977" w:rsidRPr="00E27154" w:rsidRDefault="008D0977" w:rsidP="008D0977">
      <w:pPr>
        <w:jc w:val="both"/>
        <w:rPr>
          <w:rFonts w:ascii="Arial" w:hAnsi="Arial" w:cs="Arial"/>
          <w:snapToGrid w:val="0"/>
          <w:sz w:val="22"/>
          <w:szCs w:val="22"/>
          <w:lang w:val="es-ES"/>
        </w:rPr>
      </w:pPr>
    </w:p>
    <w:p w:rsidR="008D0977" w:rsidRPr="00E27154" w:rsidRDefault="008D0977" w:rsidP="008D0977">
      <w:pPr>
        <w:jc w:val="both"/>
        <w:rPr>
          <w:rFonts w:ascii="Arial" w:hAnsi="Arial" w:cs="Arial"/>
          <w:b/>
          <w:snapToGrid w:val="0"/>
          <w:sz w:val="22"/>
          <w:szCs w:val="22"/>
          <w:lang w:val="es-ES"/>
        </w:rPr>
      </w:pPr>
      <w:r w:rsidRPr="00E27154">
        <w:rPr>
          <w:rFonts w:ascii="Arial" w:hAnsi="Arial" w:cs="Arial"/>
          <w:b/>
          <w:snapToGrid w:val="0"/>
          <w:sz w:val="22"/>
          <w:szCs w:val="22"/>
          <w:lang w:val="es-ES"/>
        </w:rPr>
        <w:t>Visión</w:t>
      </w:r>
    </w:p>
    <w:p w:rsidR="008D0977" w:rsidRPr="00E27154" w:rsidRDefault="008D0977" w:rsidP="008D0977">
      <w:pPr>
        <w:jc w:val="both"/>
        <w:rPr>
          <w:rFonts w:ascii="Arial" w:hAnsi="Arial" w:cs="Arial"/>
          <w:snapToGrid w:val="0"/>
          <w:sz w:val="22"/>
          <w:szCs w:val="22"/>
          <w:lang w:val="es-ES"/>
        </w:rPr>
      </w:pPr>
      <w:r w:rsidRPr="00E27154">
        <w:rPr>
          <w:rFonts w:ascii="Arial" w:hAnsi="Arial" w:cs="Arial"/>
          <w:snapToGrid w:val="0"/>
          <w:sz w:val="22"/>
          <w:szCs w:val="22"/>
          <w:lang w:val="es-ES"/>
        </w:rPr>
        <w:t>Constituirse en una empresa líder en el servicio de la capacitación por su profesionalismo y calidad de servicio otorgado. Sus programas de formación y de desarrollo de capacidades laborales estarán orientados a fortalecer las capacidades humanas y apoyar a las organizaciones para enfrentar los mercados cada vez más exigentes y competitivos.</w:t>
      </w:r>
    </w:p>
    <w:p w:rsidR="008D0977" w:rsidRDefault="008D0977" w:rsidP="008D0977">
      <w:pPr>
        <w:rPr>
          <w:rFonts w:ascii="Verdana" w:hAnsi="Verdana"/>
        </w:rPr>
      </w:pPr>
    </w:p>
    <w:p w:rsidR="008D0977" w:rsidRDefault="008D0977" w:rsidP="008D0977">
      <w:pPr>
        <w:rPr>
          <w:rFonts w:ascii="Arial" w:hAnsi="Arial" w:cs="Arial"/>
          <w:snapToGrid w:val="0"/>
          <w:sz w:val="22"/>
          <w:szCs w:val="22"/>
        </w:rPr>
      </w:pPr>
    </w:p>
    <w:p w:rsidR="008D0977" w:rsidRPr="006739B8" w:rsidRDefault="008D0977" w:rsidP="008D0977">
      <w:pPr>
        <w:rPr>
          <w:rFonts w:ascii="Arial" w:hAnsi="Arial" w:cs="Arial"/>
          <w:snapToGrid w:val="0"/>
          <w:sz w:val="22"/>
          <w:szCs w:val="22"/>
          <w:u w:val="single"/>
        </w:rPr>
      </w:pPr>
    </w:p>
    <w:p w:rsidR="008D0977" w:rsidRDefault="008D0977" w:rsidP="008D0977">
      <w:pPr>
        <w:rPr>
          <w:rFonts w:ascii="Arial" w:hAnsi="Arial" w:cs="Arial"/>
          <w:snapToGrid w:val="0"/>
          <w:sz w:val="22"/>
          <w:szCs w:val="22"/>
        </w:rPr>
      </w:pPr>
    </w:p>
    <w:p w:rsidR="008D0977" w:rsidRDefault="008D0977" w:rsidP="008D0977">
      <w:pPr>
        <w:rPr>
          <w:rFonts w:ascii="Arial" w:hAnsi="Arial" w:cs="Arial"/>
          <w:snapToGrid w:val="0"/>
          <w:sz w:val="22"/>
          <w:szCs w:val="22"/>
        </w:rPr>
      </w:pPr>
    </w:p>
    <w:p w:rsidR="008D0977" w:rsidRDefault="008D0977" w:rsidP="008D0977">
      <w:pPr>
        <w:rPr>
          <w:rFonts w:ascii="Arial" w:hAnsi="Arial" w:cs="Arial"/>
          <w:snapToGrid w:val="0"/>
          <w:sz w:val="22"/>
          <w:szCs w:val="22"/>
        </w:rPr>
      </w:pPr>
    </w:p>
    <w:p w:rsidR="008D0977" w:rsidRPr="0055662C" w:rsidRDefault="008D0977" w:rsidP="0055662C"/>
    <w:p w:rsidR="008D0977" w:rsidRDefault="008D0977" w:rsidP="00D52640">
      <w:pPr>
        <w:jc w:val="both"/>
        <w:rPr>
          <w:rFonts w:ascii="Arial" w:hAnsi="Arial" w:cs="Arial"/>
          <w:b/>
          <w:sz w:val="24"/>
          <w:szCs w:val="24"/>
        </w:rPr>
      </w:pPr>
      <w:r w:rsidRPr="008D0977">
        <w:rPr>
          <w:rFonts w:ascii="Arial" w:hAnsi="Arial" w:cs="Arial"/>
          <w:b/>
          <w:sz w:val="24"/>
          <w:szCs w:val="24"/>
        </w:rPr>
        <w:t>Servicios</w:t>
      </w:r>
    </w:p>
    <w:p w:rsidR="008D0977" w:rsidRDefault="008D0977" w:rsidP="00D52640">
      <w:pPr>
        <w:jc w:val="both"/>
        <w:rPr>
          <w:rFonts w:ascii="Arial" w:hAnsi="Arial" w:cs="Arial"/>
          <w:b/>
          <w:sz w:val="24"/>
          <w:szCs w:val="24"/>
        </w:rPr>
      </w:pPr>
    </w:p>
    <w:p w:rsidR="008D0977" w:rsidRDefault="008D0977" w:rsidP="00D52640">
      <w:pPr>
        <w:jc w:val="both"/>
        <w:rPr>
          <w:rFonts w:ascii="Arial" w:hAnsi="Arial" w:cs="Arial"/>
          <w:sz w:val="22"/>
          <w:szCs w:val="22"/>
        </w:rPr>
      </w:pPr>
      <w:r w:rsidRPr="008D0977">
        <w:rPr>
          <w:rFonts w:ascii="Arial" w:hAnsi="Arial" w:cs="Arial"/>
          <w:sz w:val="22"/>
          <w:szCs w:val="22"/>
        </w:rPr>
        <w:t>OTEC CAPACITACION AGRICOLA en su deseo</w:t>
      </w:r>
      <w:r>
        <w:rPr>
          <w:rFonts w:ascii="Arial" w:hAnsi="Arial" w:cs="Arial"/>
          <w:sz w:val="22"/>
          <w:szCs w:val="22"/>
        </w:rPr>
        <w:t xml:space="preserve"> de dar un servicio de calidad pone a disposición deferentes modalidades de servicios, tales como:</w:t>
      </w:r>
    </w:p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2100"/>
        <w:gridCol w:w="2010"/>
        <w:gridCol w:w="4868"/>
      </w:tblGrid>
      <w:tr w:rsidR="009776CF" w:rsidTr="006739B8">
        <w:trPr>
          <w:ins w:id="5" w:author="TuSoft.org" w:date="2014-09-27T20:35:00Z"/>
        </w:trPr>
        <w:tc>
          <w:tcPr>
            <w:tcW w:w="2100" w:type="dxa"/>
            <w:vMerge w:val="restart"/>
          </w:tcPr>
          <w:p w:rsidR="009776CF" w:rsidRPr="009776CF" w:rsidRDefault="009776CF" w:rsidP="0055662C">
            <w:pPr>
              <w:jc w:val="both"/>
              <w:rPr>
                <w:ins w:id="6" w:author="TuSoft.org" w:date="2014-09-27T20:35:00Z"/>
                <w:rFonts w:ascii="Arial" w:hAnsi="Arial" w:cs="Arial"/>
                <w:color w:val="FF0000"/>
                <w:sz w:val="22"/>
                <w:szCs w:val="22"/>
                <w:highlight w:val="yellow"/>
              </w:rPr>
            </w:pPr>
            <w:ins w:id="7" w:author="TuSoft.org" w:date="2014-09-27T20:35:00Z">
              <w:r w:rsidRPr="009776CF">
                <w:rPr>
                  <w:rFonts w:ascii="Arial" w:hAnsi="Arial" w:cs="Arial"/>
                  <w:color w:val="FF0000"/>
                  <w:sz w:val="22"/>
                  <w:szCs w:val="22"/>
                  <w:highlight w:val="yellow"/>
                </w:rPr>
                <w:t>CURSO CERRADO</w:t>
              </w:r>
            </w:ins>
          </w:p>
        </w:tc>
        <w:tc>
          <w:tcPr>
            <w:tcW w:w="2010" w:type="dxa"/>
          </w:tcPr>
          <w:p w:rsidR="009776CF" w:rsidRPr="009776CF" w:rsidRDefault="009776CF" w:rsidP="0055662C">
            <w:pPr>
              <w:jc w:val="both"/>
              <w:rPr>
                <w:ins w:id="8" w:author="TuSoft.org" w:date="2014-09-27T20:35:00Z"/>
                <w:rFonts w:ascii="Arial" w:hAnsi="Arial" w:cs="Arial"/>
                <w:color w:val="FF0000"/>
                <w:sz w:val="22"/>
                <w:szCs w:val="22"/>
                <w:highlight w:val="yellow"/>
                <w:u w:val="single"/>
              </w:rPr>
            </w:pPr>
            <w:ins w:id="9" w:author="TuSoft.org" w:date="2014-09-27T20:36:00Z">
              <w:r w:rsidRPr="009776CF">
                <w:rPr>
                  <w:rFonts w:ascii="Arial" w:hAnsi="Arial" w:cs="Arial"/>
                  <w:color w:val="FF0000"/>
                  <w:sz w:val="22"/>
                  <w:szCs w:val="22"/>
                  <w:highlight w:val="yellow"/>
                  <w:u w:val="single"/>
                </w:rPr>
                <w:t>DESCRICIO</w:t>
              </w:r>
            </w:ins>
            <w:r w:rsidRPr="009776CF">
              <w:rPr>
                <w:rFonts w:ascii="Arial" w:hAnsi="Arial" w:cs="Arial"/>
                <w:color w:val="FF0000"/>
                <w:sz w:val="22"/>
                <w:szCs w:val="22"/>
                <w:highlight w:val="yellow"/>
                <w:u w:val="single"/>
              </w:rPr>
              <w:t>N</w:t>
            </w:r>
          </w:p>
        </w:tc>
        <w:tc>
          <w:tcPr>
            <w:tcW w:w="4868" w:type="dxa"/>
          </w:tcPr>
          <w:p w:rsidR="009776CF" w:rsidRPr="009776CF" w:rsidRDefault="009776CF" w:rsidP="0055662C">
            <w:pPr>
              <w:jc w:val="both"/>
              <w:rPr>
                <w:ins w:id="10" w:author="TuSoft.org" w:date="2014-09-27T20:35:00Z"/>
                <w:rFonts w:ascii="Arial" w:hAnsi="Arial" w:cs="Arial"/>
                <w:color w:val="FF0000"/>
                <w:sz w:val="22"/>
                <w:szCs w:val="22"/>
                <w:highlight w:val="yellow"/>
              </w:rPr>
            </w:pPr>
            <w:ins w:id="11" w:author="TuSoft.org" w:date="2014-09-27T20:37:00Z">
              <w:r w:rsidRPr="009776CF">
                <w:rPr>
                  <w:rFonts w:ascii="Arial" w:hAnsi="Arial" w:cs="Arial"/>
                  <w:color w:val="FF0000"/>
                  <w:sz w:val="22"/>
                  <w:szCs w:val="22"/>
                  <w:highlight w:val="yellow"/>
                </w:rPr>
                <w:t xml:space="preserve">Orientado y diseñado a los requerimientos de la empresa que desea entrenar y especializar a sus trabajadores. Se imparte en las </w:t>
              </w:r>
              <w:proofErr w:type="spellStart"/>
              <w:r w:rsidRPr="009776CF">
                <w:rPr>
                  <w:rFonts w:ascii="Arial" w:hAnsi="Arial" w:cs="Arial"/>
                  <w:color w:val="FF0000"/>
                  <w:sz w:val="22"/>
                  <w:szCs w:val="22"/>
                  <w:highlight w:val="yellow"/>
                </w:rPr>
                <w:t>insatalaciones</w:t>
              </w:r>
              <w:proofErr w:type="spellEnd"/>
              <w:r w:rsidRPr="009776CF">
                <w:rPr>
                  <w:rFonts w:ascii="Arial" w:hAnsi="Arial" w:cs="Arial"/>
                  <w:color w:val="FF0000"/>
                  <w:sz w:val="22"/>
                  <w:szCs w:val="22"/>
                  <w:highlight w:val="yellow"/>
                </w:rPr>
                <w:t xml:space="preserve"> del cliente o en salones externos.</w:t>
              </w:r>
            </w:ins>
          </w:p>
        </w:tc>
      </w:tr>
      <w:tr w:rsidR="009776CF" w:rsidTr="006739B8">
        <w:trPr>
          <w:ins w:id="12" w:author="TuSoft.org" w:date="2014-09-27T20:35:00Z"/>
        </w:trPr>
        <w:tc>
          <w:tcPr>
            <w:tcW w:w="2100" w:type="dxa"/>
            <w:vMerge/>
          </w:tcPr>
          <w:p w:rsidR="009776CF" w:rsidRPr="009776CF" w:rsidRDefault="009776CF" w:rsidP="0055662C">
            <w:pPr>
              <w:jc w:val="both"/>
              <w:rPr>
                <w:ins w:id="13" w:author="TuSoft.org" w:date="2014-09-27T20:35:00Z"/>
                <w:rFonts w:ascii="Arial" w:hAnsi="Arial" w:cs="Arial"/>
                <w:color w:val="FF0000"/>
                <w:sz w:val="22"/>
                <w:szCs w:val="22"/>
                <w:highlight w:val="yellow"/>
              </w:rPr>
            </w:pPr>
          </w:p>
        </w:tc>
        <w:tc>
          <w:tcPr>
            <w:tcW w:w="2010" w:type="dxa"/>
          </w:tcPr>
          <w:p w:rsidR="009776CF" w:rsidRPr="009776CF" w:rsidRDefault="009776CF" w:rsidP="0055662C">
            <w:pPr>
              <w:jc w:val="both"/>
              <w:rPr>
                <w:ins w:id="14" w:author="TuSoft.org" w:date="2014-09-27T20:35:00Z"/>
                <w:rFonts w:ascii="Arial" w:hAnsi="Arial" w:cs="Arial"/>
                <w:color w:val="FF0000"/>
                <w:sz w:val="22"/>
                <w:szCs w:val="22"/>
                <w:highlight w:val="yellow"/>
              </w:rPr>
            </w:pPr>
            <w:ins w:id="15" w:author="TuSoft.org" w:date="2014-09-27T20:36:00Z">
              <w:r w:rsidRPr="009776CF">
                <w:rPr>
                  <w:rFonts w:ascii="Arial" w:hAnsi="Arial" w:cs="Arial"/>
                  <w:color w:val="FF0000"/>
                  <w:sz w:val="22"/>
                  <w:szCs w:val="22"/>
                  <w:highlight w:val="yellow"/>
                </w:rPr>
                <w:t>OBJETIVO</w:t>
              </w:r>
            </w:ins>
          </w:p>
        </w:tc>
        <w:tc>
          <w:tcPr>
            <w:tcW w:w="4868" w:type="dxa"/>
          </w:tcPr>
          <w:p w:rsidR="009776CF" w:rsidRPr="009776CF" w:rsidRDefault="009776CF" w:rsidP="0055662C">
            <w:pPr>
              <w:jc w:val="both"/>
              <w:rPr>
                <w:ins w:id="16" w:author="TuSoft.org" w:date="2014-09-27T20:35:00Z"/>
                <w:rFonts w:ascii="Arial" w:hAnsi="Arial" w:cs="Arial"/>
                <w:color w:val="FF0000"/>
                <w:sz w:val="22"/>
                <w:szCs w:val="22"/>
                <w:highlight w:val="yellow"/>
              </w:rPr>
            </w:pPr>
            <w:ins w:id="17" w:author="TuSoft.org" w:date="2014-09-27T20:38:00Z">
              <w:r w:rsidRPr="009776CF">
                <w:rPr>
                  <w:rFonts w:ascii="Arial" w:hAnsi="Arial" w:cs="Arial"/>
                  <w:color w:val="FF0000"/>
                  <w:sz w:val="22"/>
                  <w:szCs w:val="22"/>
                  <w:highlight w:val="yellow"/>
                </w:rPr>
                <w:t>Desarrollar las competencias de los trabajadores</w:t>
              </w:r>
            </w:ins>
            <w:ins w:id="18" w:author="TuSoft.org" w:date="2014-09-27T20:39:00Z">
              <w:r w:rsidRPr="009776CF">
                <w:rPr>
                  <w:rFonts w:ascii="Arial" w:hAnsi="Arial" w:cs="Arial"/>
                  <w:color w:val="FF0000"/>
                  <w:sz w:val="22"/>
                  <w:szCs w:val="22"/>
                  <w:highlight w:val="yellow"/>
                </w:rPr>
                <w:t xml:space="preserve"> de </w:t>
              </w:r>
            </w:ins>
            <w:r>
              <w:rPr>
                <w:rFonts w:ascii="Arial" w:hAnsi="Arial" w:cs="Arial"/>
                <w:color w:val="FF0000"/>
                <w:sz w:val="22"/>
                <w:szCs w:val="22"/>
                <w:highlight w:val="yellow"/>
              </w:rPr>
              <w:t>dicha</w:t>
            </w:r>
            <w:ins w:id="19" w:author="TuSoft.org" w:date="2014-09-27T20:39:00Z">
              <w:r w:rsidRPr="009776CF">
                <w:rPr>
                  <w:rFonts w:ascii="Arial" w:hAnsi="Arial" w:cs="Arial"/>
                  <w:color w:val="FF0000"/>
                  <w:sz w:val="22"/>
                  <w:szCs w:val="22"/>
                  <w:highlight w:val="yellow"/>
                </w:rPr>
                <w:t xml:space="preserve"> empresa.</w:t>
              </w:r>
            </w:ins>
          </w:p>
        </w:tc>
      </w:tr>
      <w:tr w:rsidR="009776CF" w:rsidTr="006739B8">
        <w:trPr>
          <w:ins w:id="20" w:author="TuSoft.org" w:date="2014-09-27T20:35:00Z"/>
        </w:trPr>
        <w:tc>
          <w:tcPr>
            <w:tcW w:w="2100" w:type="dxa"/>
            <w:vMerge/>
          </w:tcPr>
          <w:p w:rsidR="009776CF" w:rsidRPr="009776CF" w:rsidRDefault="009776CF" w:rsidP="0055662C">
            <w:pPr>
              <w:jc w:val="both"/>
              <w:rPr>
                <w:ins w:id="21" w:author="TuSoft.org" w:date="2014-09-27T20:35:00Z"/>
                <w:rFonts w:ascii="Arial" w:hAnsi="Arial" w:cs="Arial"/>
                <w:color w:val="FF0000"/>
                <w:sz w:val="22"/>
                <w:szCs w:val="22"/>
                <w:highlight w:val="yellow"/>
              </w:rPr>
            </w:pPr>
          </w:p>
        </w:tc>
        <w:tc>
          <w:tcPr>
            <w:tcW w:w="2010" w:type="dxa"/>
          </w:tcPr>
          <w:p w:rsidR="009776CF" w:rsidRPr="009776CF" w:rsidRDefault="009776CF" w:rsidP="0055662C">
            <w:pPr>
              <w:jc w:val="both"/>
              <w:rPr>
                <w:ins w:id="22" w:author="TuSoft.org" w:date="2014-09-27T20:35:00Z"/>
                <w:rFonts w:ascii="Arial" w:hAnsi="Arial" w:cs="Arial"/>
                <w:color w:val="FF0000"/>
                <w:sz w:val="22"/>
                <w:szCs w:val="22"/>
                <w:highlight w:val="yellow"/>
              </w:rPr>
            </w:pPr>
            <w:ins w:id="23" w:author="TuSoft.org" w:date="2014-09-27T20:36:00Z">
              <w:r w:rsidRPr="009776CF">
                <w:rPr>
                  <w:rFonts w:ascii="Arial" w:hAnsi="Arial" w:cs="Arial"/>
                  <w:color w:val="FF0000"/>
                  <w:sz w:val="22"/>
                  <w:szCs w:val="22"/>
                  <w:highlight w:val="yellow"/>
                </w:rPr>
                <w:t>METODOLOGIA</w:t>
              </w:r>
            </w:ins>
          </w:p>
        </w:tc>
        <w:tc>
          <w:tcPr>
            <w:tcW w:w="4868" w:type="dxa"/>
          </w:tcPr>
          <w:p w:rsidR="009776CF" w:rsidRPr="009776CF" w:rsidRDefault="009776CF" w:rsidP="0055662C">
            <w:pPr>
              <w:jc w:val="both"/>
              <w:rPr>
                <w:ins w:id="24" w:author="TuSoft.org" w:date="2014-09-27T20:35:00Z"/>
                <w:rFonts w:ascii="Arial" w:hAnsi="Arial" w:cs="Arial"/>
                <w:color w:val="FF0000"/>
                <w:sz w:val="22"/>
                <w:szCs w:val="22"/>
                <w:highlight w:val="yellow"/>
              </w:rPr>
            </w:pPr>
            <w:r w:rsidRPr="009776CF">
              <w:rPr>
                <w:rFonts w:ascii="Arial" w:hAnsi="Arial" w:cs="Arial"/>
                <w:color w:val="FF0000"/>
                <w:sz w:val="22"/>
                <w:szCs w:val="22"/>
                <w:highlight w:val="yellow"/>
              </w:rPr>
              <w:t>Teórico- Práctico</w:t>
            </w:r>
          </w:p>
        </w:tc>
      </w:tr>
      <w:tr w:rsidR="009776CF" w:rsidTr="006739B8">
        <w:trPr>
          <w:ins w:id="25" w:author="TuSoft.org" w:date="2014-09-27T20:35:00Z"/>
        </w:trPr>
        <w:tc>
          <w:tcPr>
            <w:tcW w:w="2100" w:type="dxa"/>
            <w:vMerge w:val="restart"/>
          </w:tcPr>
          <w:p w:rsidR="009776CF" w:rsidRDefault="009776CF" w:rsidP="0055662C">
            <w:pPr>
              <w:jc w:val="both"/>
              <w:rPr>
                <w:ins w:id="26" w:author="TuSoft.org" w:date="2014-09-27T21:00:00Z"/>
                <w:rFonts w:ascii="Arial" w:hAnsi="Arial" w:cs="Arial"/>
                <w:sz w:val="22"/>
                <w:szCs w:val="22"/>
              </w:rPr>
            </w:pPr>
            <w:ins w:id="27" w:author="TuSoft.org" w:date="2014-09-27T21:00:00Z">
              <w:r>
                <w:rPr>
                  <w:rFonts w:ascii="Arial" w:hAnsi="Arial" w:cs="Arial"/>
                  <w:sz w:val="22"/>
                  <w:szCs w:val="22"/>
                </w:rPr>
                <w:t>CURSO</w:t>
              </w:r>
            </w:ins>
          </w:p>
          <w:p w:rsidR="009776CF" w:rsidRDefault="009776CF" w:rsidP="0055662C">
            <w:pPr>
              <w:jc w:val="both"/>
              <w:rPr>
                <w:ins w:id="28" w:author="TuSoft.org" w:date="2014-09-27T20:35:00Z"/>
                <w:rFonts w:ascii="Arial" w:hAnsi="Arial" w:cs="Arial"/>
                <w:sz w:val="22"/>
                <w:szCs w:val="22"/>
              </w:rPr>
            </w:pPr>
            <w:ins w:id="29" w:author="TuSoft.org" w:date="2014-09-27T21:00:00Z">
              <w:r>
                <w:rPr>
                  <w:rFonts w:ascii="Arial" w:hAnsi="Arial" w:cs="Arial"/>
                  <w:sz w:val="22"/>
                  <w:szCs w:val="22"/>
                </w:rPr>
                <w:t>ABIERTO</w:t>
              </w:r>
            </w:ins>
          </w:p>
        </w:tc>
        <w:tc>
          <w:tcPr>
            <w:tcW w:w="2010" w:type="dxa"/>
          </w:tcPr>
          <w:p w:rsidR="009776CF" w:rsidRDefault="009776CF" w:rsidP="0055662C">
            <w:pPr>
              <w:jc w:val="both"/>
              <w:rPr>
                <w:ins w:id="30" w:author="TuSoft.org" w:date="2014-09-27T21:01:00Z"/>
                <w:rFonts w:ascii="Arial" w:hAnsi="Arial" w:cs="Arial"/>
                <w:sz w:val="22"/>
                <w:szCs w:val="22"/>
              </w:rPr>
            </w:pPr>
          </w:p>
          <w:p w:rsidR="009776CF" w:rsidRDefault="009776CF" w:rsidP="0055662C">
            <w:pPr>
              <w:jc w:val="both"/>
              <w:rPr>
                <w:ins w:id="31" w:author="TuSoft.org" w:date="2014-09-27T20:35:00Z"/>
                <w:rFonts w:ascii="Arial" w:hAnsi="Arial" w:cs="Arial"/>
                <w:sz w:val="22"/>
                <w:szCs w:val="22"/>
              </w:rPr>
            </w:pPr>
            <w:ins w:id="32" w:author="TuSoft.org" w:date="2014-09-27T21:02:00Z">
              <w:r>
                <w:rPr>
                  <w:rFonts w:ascii="Arial" w:hAnsi="Arial" w:cs="Arial"/>
                  <w:sz w:val="22"/>
                  <w:szCs w:val="22"/>
                </w:rPr>
                <w:t>DESCRIPCION</w:t>
              </w:r>
            </w:ins>
          </w:p>
        </w:tc>
        <w:tc>
          <w:tcPr>
            <w:tcW w:w="4868" w:type="dxa"/>
          </w:tcPr>
          <w:p w:rsidR="009776CF" w:rsidRDefault="009776CF" w:rsidP="00041439">
            <w:pPr>
              <w:jc w:val="both"/>
              <w:rPr>
                <w:ins w:id="33" w:author="TuSoft.org" w:date="2014-09-27T20:35:00Z"/>
                <w:rFonts w:ascii="Arial" w:hAnsi="Arial" w:cs="Arial"/>
                <w:sz w:val="22"/>
                <w:szCs w:val="22"/>
              </w:rPr>
            </w:pPr>
            <w:ins w:id="34" w:author="TuSoft.org" w:date="2014-09-27T21:03:00Z">
              <w:r>
                <w:rPr>
                  <w:rFonts w:ascii="Arial" w:hAnsi="Arial" w:cs="Arial"/>
                  <w:sz w:val="22"/>
                  <w:szCs w:val="22"/>
                </w:rPr>
                <w:t xml:space="preserve">Dirigido a </w:t>
              </w:r>
              <w:proofErr w:type="spellStart"/>
              <w:r>
                <w:rPr>
                  <w:rFonts w:ascii="Arial" w:hAnsi="Arial" w:cs="Arial"/>
                  <w:sz w:val="22"/>
                  <w:szCs w:val="22"/>
                </w:rPr>
                <w:t>trabajdores</w:t>
              </w:r>
              <w:proofErr w:type="spellEnd"/>
              <w:r>
                <w:rPr>
                  <w:rFonts w:ascii="Arial" w:hAnsi="Arial" w:cs="Arial"/>
                  <w:sz w:val="22"/>
                  <w:szCs w:val="22"/>
                </w:rPr>
                <w:t xml:space="preserve"> independientes, dependientes y empresas que disponen de poco</w:t>
              </w:r>
            </w:ins>
            <w:r>
              <w:rPr>
                <w:rFonts w:ascii="Arial" w:hAnsi="Arial" w:cs="Arial"/>
                <w:sz w:val="22"/>
                <w:szCs w:val="22"/>
              </w:rPr>
              <w:t>s trabajadores y desean capacitarse en forma conjunta.</w:t>
            </w:r>
          </w:p>
        </w:tc>
      </w:tr>
      <w:tr w:rsidR="009776CF" w:rsidTr="006739B8">
        <w:trPr>
          <w:ins w:id="35" w:author="TuSoft.org" w:date="2014-09-27T20:35:00Z"/>
        </w:trPr>
        <w:tc>
          <w:tcPr>
            <w:tcW w:w="2100" w:type="dxa"/>
            <w:vMerge/>
          </w:tcPr>
          <w:p w:rsidR="009776CF" w:rsidRDefault="009776CF" w:rsidP="0055662C">
            <w:pPr>
              <w:jc w:val="both"/>
              <w:rPr>
                <w:ins w:id="36" w:author="TuSoft.org" w:date="2014-09-27T20:35:00Z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0" w:type="dxa"/>
          </w:tcPr>
          <w:p w:rsidR="009776CF" w:rsidRDefault="009776CF" w:rsidP="0055662C">
            <w:pPr>
              <w:jc w:val="both"/>
              <w:rPr>
                <w:ins w:id="37" w:author="TuSoft.org" w:date="2014-09-27T20:35:00Z"/>
                <w:rFonts w:ascii="Arial" w:hAnsi="Arial" w:cs="Arial"/>
                <w:sz w:val="22"/>
                <w:szCs w:val="22"/>
              </w:rPr>
            </w:pPr>
            <w:ins w:id="38" w:author="TuSoft.org" w:date="2014-09-27T21:03:00Z">
              <w:r>
                <w:rPr>
                  <w:rFonts w:ascii="Arial" w:hAnsi="Arial" w:cs="Arial"/>
                  <w:sz w:val="22"/>
                  <w:szCs w:val="22"/>
                </w:rPr>
                <w:t>OBJETIVO</w:t>
              </w:r>
            </w:ins>
          </w:p>
        </w:tc>
        <w:tc>
          <w:tcPr>
            <w:tcW w:w="4868" w:type="dxa"/>
          </w:tcPr>
          <w:p w:rsidR="009776CF" w:rsidRDefault="009776CF" w:rsidP="0055662C">
            <w:pPr>
              <w:jc w:val="both"/>
              <w:rPr>
                <w:ins w:id="39" w:author="TuSoft.org" w:date="2014-09-27T20:35:00Z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Entregar habilidades y capacidades laborales a trabajadores de diversas empresas en forma conjunta.</w:t>
            </w:r>
          </w:p>
        </w:tc>
      </w:tr>
      <w:tr w:rsidR="009776CF" w:rsidTr="006739B8">
        <w:trPr>
          <w:ins w:id="40" w:author="TuSoft.org" w:date="2014-09-27T20:35:00Z"/>
        </w:trPr>
        <w:tc>
          <w:tcPr>
            <w:tcW w:w="2100" w:type="dxa"/>
            <w:vMerge/>
          </w:tcPr>
          <w:p w:rsidR="009776CF" w:rsidRDefault="009776CF" w:rsidP="0055662C">
            <w:pPr>
              <w:jc w:val="both"/>
              <w:rPr>
                <w:ins w:id="41" w:author="TuSoft.org" w:date="2014-09-27T20:35:00Z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0" w:type="dxa"/>
          </w:tcPr>
          <w:p w:rsidR="009776CF" w:rsidRDefault="009776CF" w:rsidP="0055662C">
            <w:pPr>
              <w:jc w:val="both"/>
              <w:rPr>
                <w:ins w:id="42" w:author="TuSoft.org" w:date="2014-09-27T20:35:00Z"/>
                <w:rFonts w:ascii="Arial" w:hAnsi="Arial" w:cs="Arial"/>
                <w:sz w:val="22"/>
                <w:szCs w:val="22"/>
              </w:rPr>
            </w:pPr>
            <w:ins w:id="43" w:author="TuSoft.org" w:date="2014-09-27T21:03:00Z">
              <w:r>
                <w:rPr>
                  <w:rFonts w:ascii="Arial" w:hAnsi="Arial" w:cs="Arial"/>
                  <w:sz w:val="22"/>
                  <w:szCs w:val="22"/>
                </w:rPr>
                <w:t>METODOLOGIA</w:t>
              </w:r>
            </w:ins>
          </w:p>
        </w:tc>
        <w:tc>
          <w:tcPr>
            <w:tcW w:w="4868" w:type="dxa"/>
          </w:tcPr>
          <w:p w:rsidR="009776CF" w:rsidRDefault="009776CF" w:rsidP="0055662C">
            <w:pPr>
              <w:jc w:val="both"/>
              <w:rPr>
                <w:ins w:id="44" w:author="TuSoft.org" w:date="2014-09-27T20:35:00Z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Teórico-Práctico.</w:t>
            </w:r>
          </w:p>
        </w:tc>
      </w:tr>
    </w:tbl>
    <w:p w:rsidR="0055662C" w:rsidRDefault="0055662C" w:rsidP="0055662C">
      <w:pPr>
        <w:jc w:val="both"/>
        <w:rPr>
          <w:ins w:id="45" w:author="TuSoft.org" w:date="2014-09-27T21:04:00Z"/>
          <w:rFonts w:ascii="Arial" w:hAnsi="Arial" w:cs="Arial"/>
          <w:sz w:val="22"/>
          <w:szCs w:val="22"/>
        </w:rPr>
      </w:pPr>
    </w:p>
    <w:p w:rsidR="006739B8" w:rsidRDefault="006739B8" w:rsidP="0055662C">
      <w:pPr>
        <w:jc w:val="both"/>
        <w:rPr>
          <w:ins w:id="46" w:author="TuSoft.org" w:date="2014-09-27T21:04:00Z"/>
          <w:rFonts w:ascii="Arial" w:hAnsi="Arial" w:cs="Arial"/>
          <w:sz w:val="22"/>
          <w:szCs w:val="22"/>
        </w:rPr>
      </w:pPr>
    </w:p>
    <w:p w:rsidR="006739B8" w:rsidRDefault="006739B8" w:rsidP="0055662C">
      <w:pPr>
        <w:jc w:val="both"/>
        <w:rPr>
          <w:ins w:id="47" w:author="TuSoft.org" w:date="2014-09-27T21:04:00Z"/>
          <w:rFonts w:ascii="Arial" w:hAnsi="Arial" w:cs="Arial"/>
          <w:sz w:val="22"/>
          <w:szCs w:val="22"/>
        </w:rPr>
      </w:pPr>
    </w:p>
    <w:p w:rsidR="006739B8" w:rsidRDefault="00041439" w:rsidP="0055662C">
      <w:pPr>
        <w:jc w:val="both"/>
        <w:rPr>
          <w:ins w:id="48" w:author="TuSoft.org" w:date="2014-09-27T21:04:00Z"/>
          <w:rFonts w:ascii="Arial" w:hAnsi="Arial" w:cs="Arial"/>
          <w:b/>
          <w:sz w:val="22"/>
          <w:szCs w:val="22"/>
        </w:rPr>
      </w:pPr>
      <w:r w:rsidRPr="00041439">
        <w:rPr>
          <w:rFonts w:ascii="Arial" w:hAnsi="Arial" w:cs="Arial"/>
          <w:b/>
          <w:sz w:val="22"/>
          <w:szCs w:val="22"/>
        </w:rPr>
        <w:t>Nuestros Cursos</w:t>
      </w:r>
      <w:r>
        <w:rPr>
          <w:rFonts w:ascii="Arial" w:hAnsi="Arial" w:cs="Arial"/>
          <w:sz w:val="22"/>
          <w:szCs w:val="22"/>
        </w:rPr>
        <w:t>.</w:t>
      </w:r>
    </w:p>
    <w:p w:rsidR="006739B8" w:rsidRDefault="006739B8" w:rsidP="0055662C">
      <w:pPr>
        <w:jc w:val="both"/>
        <w:rPr>
          <w:ins w:id="49" w:author="TuSoft.org" w:date="2014-09-27T21:05:00Z"/>
          <w:rFonts w:ascii="Arial" w:hAnsi="Arial" w:cs="Arial"/>
          <w:b/>
          <w:sz w:val="22"/>
          <w:szCs w:val="22"/>
        </w:rPr>
      </w:pPr>
    </w:p>
    <w:p w:rsidR="006739B8" w:rsidRDefault="00041439" w:rsidP="0055662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I. Uso y Manejo de Plaguicidas.</w:t>
      </w:r>
    </w:p>
    <w:p w:rsidR="009776CF" w:rsidRPr="009776CF" w:rsidRDefault="009776CF" w:rsidP="005566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Orientado</w:t>
      </w:r>
      <w:r w:rsidRPr="009776CF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 trabajadores que están relacionados o potenciales a ejecutar labores con plaguicidas en sus actividades. Curso que dura 30 horas</w:t>
      </w:r>
      <w:r w:rsidR="007F600C">
        <w:rPr>
          <w:rFonts w:ascii="Arial" w:hAnsi="Arial" w:cs="Arial"/>
          <w:sz w:val="22"/>
          <w:szCs w:val="22"/>
        </w:rPr>
        <w:t xml:space="preserve"> y permite acceder credencial SAG, certificado y franquicia </w:t>
      </w:r>
      <w:proofErr w:type="spellStart"/>
      <w:r w:rsidR="007F600C">
        <w:rPr>
          <w:rFonts w:ascii="Arial" w:hAnsi="Arial" w:cs="Arial"/>
          <w:sz w:val="22"/>
          <w:szCs w:val="22"/>
        </w:rPr>
        <w:t>Sence</w:t>
      </w:r>
      <w:proofErr w:type="spellEnd"/>
      <w:r w:rsidR="007F600C">
        <w:rPr>
          <w:rFonts w:ascii="Arial" w:hAnsi="Arial" w:cs="Arial"/>
          <w:sz w:val="22"/>
          <w:szCs w:val="22"/>
        </w:rPr>
        <w:t>.</w:t>
      </w:r>
    </w:p>
    <w:p w:rsidR="00041439" w:rsidRDefault="00041439" w:rsidP="0055662C">
      <w:pPr>
        <w:jc w:val="both"/>
        <w:rPr>
          <w:ins w:id="50" w:author="TuSoft.org" w:date="2014-09-27T21:05:00Z"/>
          <w:rFonts w:ascii="Arial" w:hAnsi="Arial" w:cs="Arial"/>
          <w:b/>
          <w:sz w:val="22"/>
          <w:szCs w:val="22"/>
        </w:rPr>
      </w:pPr>
    </w:p>
    <w:p w:rsidR="00041439" w:rsidRPr="00041439" w:rsidRDefault="00041439" w:rsidP="00041439">
      <w:pPr>
        <w:numPr>
          <w:ilvl w:val="0"/>
          <w:numId w:val="1"/>
        </w:numPr>
        <w:spacing w:after="200" w:line="276" w:lineRule="auto"/>
        <w:ind w:left="709" w:hanging="491"/>
        <w:contextualSpacing/>
        <w:rPr>
          <w:rFonts w:ascii="Arial Rounded MT Bold" w:eastAsia="Calibri" w:hAnsi="Arial Rounded MT Bold" w:cs="Arial"/>
          <w:sz w:val="22"/>
          <w:szCs w:val="22"/>
          <w:lang w:val="es-CL" w:eastAsia="en-US"/>
        </w:rPr>
      </w:pPr>
      <w:r w:rsidRPr="00041439">
        <w:rPr>
          <w:rFonts w:ascii="Arial Rounded MT Bold" w:eastAsia="Calibri" w:hAnsi="Arial Rounded MT Bold" w:cs="Arial"/>
          <w:sz w:val="22"/>
          <w:szCs w:val="22"/>
          <w:lang w:val="es-CL" w:eastAsia="en-US"/>
        </w:rPr>
        <w:t>Conocimientos de los alcan</w:t>
      </w:r>
      <w:r>
        <w:rPr>
          <w:rFonts w:ascii="Arial Rounded MT Bold" w:eastAsia="Calibri" w:hAnsi="Arial Rounded MT Bold" w:cs="Arial"/>
          <w:sz w:val="22"/>
          <w:szCs w:val="22"/>
          <w:lang w:val="es-CL" w:eastAsia="en-US"/>
        </w:rPr>
        <w:t>ces de la actividad.</w:t>
      </w:r>
    </w:p>
    <w:p w:rsidR="00041439" w:rsidRPr="00041439" w:rsidRDefault="00041439" w:rsidP="00041439">
      <w:pPr>
        <w:numPr>
          <w:ilvl w:val="0"/>
          <w:numId w:val="1"/>
        </w:numPr>
        <w:spacing w:after="200" w:line="276" w:lineRule="auto"/>
        <w:ind w:left="709" w:hanging="491"/>
        <w:contextualSpacing/>
        <w:rPr>
          <w:rFonts w:ascii="Arial Rounded MT Bold" w:eastAsia="Calibri" w:hAnsi="Arial Rounded MT Bold" w:cs="Arial"/>
          <w:sz w:val="22"/>
          <w:szCs w:val="22"/>
          <w:lang w:val="es-CL" w:eastAsia="en-US"/>
        </w:rPr>
      </w:pPr>
      <w:r w:rsidRPr="00041439">
        <w:rPr>
          <w:rFonts w:ascii="Arial Rounded MT Bold" w:eastAsia="Calibri" w:hAnsi="Arial Rounded MT Bold" w:cs="Arial"/>
          <w:sz w:val="22"/>
          <w:szCs w:val="22"/>
          <w:lang w:val="es-CL" w:eastAsia="en-US"/>
        </w:rPr>
        <w:t>Clasificación de los plaguicidas.</w:t>
      </w:r>
    </w:p>
    <w:p w:rsidR="00041439" w:rsidRPr="00041439" w:rsidRDefault="00041439" w:rsidP="00041439">
      <w:pPr>
        <w:numPr>
          <w:ilvl w:val="0"/>
          <w:numId w:val="1"/>
        </w:numPr>
        <w:spacing w:after="200" w:line="276" w:lineRule="auto"/>
        <w:ind w:left="709" w:hanging="491"/>
        <w:contextualSpacing/>
        <w:rPr>
          <w:rFonts w:ascii="Arial Rounded MT Bold" w:eastAsia="Calibri" w:hAnsi="Arial Rounded MT Bold" w:cs="Arial"/>
          <w:sz w:val="22"/>
          <w:szCs w:val="22"/>
          <w:lang w:val="es-CL" w:eastAsia="en-US"/>
        </w:rPr>
      </w:pPr>
      <w:r w:rsidRPr="00041439">
        <w:rPr>
          <w:rFonts w:ascii="Arial Rounded MT Bold" w:eastAsia="Calibri" w:hAnsi="Arial Rounded MT Bold" w:cs="Arial"/>
          <w:sz w:val="22"/>
          <w:szCs w:val="22"/>
          <w:lang w:val="es-CL" w:eastAsia="en-US"/>
        </w:rPr>
        <w:t>Fumigantes</w:t>
      </w:r>
    </w:p>
    <w:p w:rsidR="00041439" w:rsidRPr="00041439" w:rsidRDefault="00041439" w:rsidP="00041439">
      <w:pPr>
        <w:numPr>
          <w:ilvl w:val="0"/>
          <w:numId w:val="1"/>
        </w:numPr>
        <w:spacing w:after="200" w:line="276" w:lineRule="auto"/>
        <w:ind w:left="709" w:hanging="491"/>
        <w:contextualSpacing/>
        <w:rPr>
          <w:rFonts w:ascii="Arial Rounded MT Bold" w:eastAsia="Calibri" w:hAnsi="Arial Rounded MT Bold" w:cs="Arial"/>
          <w:sz w:val="22"/>
          <w:szCs w:val="22"/>
          <w:lang w:val="es-CL" w:eastAsia="en-US"/>
        </w:rPr>
      </w:pPr>
      <w:r w:rsidRPr="00041439">
        <w:rPr>
          <w:rFonts w:ascii="Arial Rounded MT Bold" w:eastAsia="Calibri" w:hAnsi="Arial Rounded MT Bold" w:cs="Arial"/>
          <w:sz w:val="22"/>
          <w:szCs w:val="22"/>
          <w:lang w:val="es-CL" w:eastAsia="en-US"/>
        </w:rPr>
        <w:t>Definición y conceptos básicos</w:t>
      </w:r>
    </w:p>
    <w:p w:rsidR="00041439" w:rsidRPr="00041439" w:rsidRDefault="00041439" w:rsidP="00041439">
      <w:pPr>
        <w:numPr>
          <w:ilvl w:val="0"/>
          <w:numId w:val="1"/>
        </w:numPr>
        <w:spacing w:after="200" w:line="276" w:lineRule="auto"/>
        <w:ind w:left="709" w:hanging="491"/>
        <w:contextualSpacing/>
        <w:rPr>
          <w:rFonts w:ascii="Arial Rounded MT Bold" w:eastAsia="Calibri" w:hAnsi="Arial Rounded MT Bold" w:cs="Arial"/>
          <w:sz w:val="22"/>
          <w:szCs w:val="22"/>
          <w:lang w:val="es-CL" w:eastAsia="en-US"/>
        </w:rPr>
      </w:pPr>
      <w:r w:rsidRPr="00041439">
        <w:rPr>
          <w:rFonts w:ascii="Arial Rounded MT Bold" w:eastAsia="Calibri" w:hAnsi="Arial Rounded MT Bold" w:cs="Arial"/>
          <w:sz w:val="22"/>
          <w:szCs w:val="22"/>
          <w:lang w:val="es-CL" w:eastAsia="en-US"/>
        </w:rPr>
        <w:t>Etiquetado de Plaguicidas</w:t>
      </w:r>
    </w:p>
    <w:p w:rsidR="00041439" w:rsidRPr="00041439" w:rsidRDefault="00041439" w:rsidP="00041439">
      <w:pPr>
        <w:numPr>
          <w:ilvl w:val="0"/>
          <w:numId w:val="1"/>
        </w:numPr>
        <w:spacing w:after="200" w:line="276" w:lineRule="auto"/>
        <w:ind w:left="709" w:hanging="491"/>
        <w:contextualSpacing/>
        <w:rPr>
          <w:rFonts w:ascii="Arial Rounded MT Bold" w:eastAsia="Calibri" w:hAnsi="Arial Rounded MT Bold" w:cs="Arial"/>
          <w:sz w:val="22"/>
          <w:szCs w:val="22"/>
          <w:lang w:val="es-CL" w:eastAsia="en-US"/>
        </w:rPr>
      </w:pPr>
      <w:r w:rsidRPr="00041439">
        <w:rPr>
          <w:rFonts w:ascii="Arial Rounded MT Bold" w:eastAsia="Calibri" w:hAnsi="Arial Rounded MT Bold" w:cs="Arial"/>
          <w:sz w:val="22"/>
          <w:szCs w:val="22"/>
          <w:lang w:val="es-CL" w:eastAsia="en-US"/>
        </w:rPr>
        <w:t>Manejo de plaguicidas (Adquisición, transporte, almacenamiento, Aplicación)</w:t>
      </w:r>
    </w:p>
    <w:p w:rsidR="00041439" w:rsidRPr="00041439" w:rsidRDefault="00041439" w:rsidP="00041439">
      <w:pPr>
        <w:numPr>
          <w:ilvl w:val="0"/>
          <w:numId w:val="1"/>
        </w:numPr>
        <w:spacing w:after="200" w:line="276" w:lineRule="auto"/>
        <w:ind w:left="709" w:hanging="491"/>
        <w:contextualSpacing/>
        <w:rPr>
          <w:rFonts w:ascii="Arial Rounded MT Bold" w:eastAsia="Calibri" w:hAnsi="Arial Rounded MT Bold" w:cs="Arial"/>
          <w:sz w:val="22"/>
          <w:szCs w:val="22"/>
          <w:lang w:val="es-CL" w:eastAsia="en-US"/>
        </w:rPr>
      </w:pPr>
      <w:r w:rsidRPr="00041439">
        <w:rPr>
          <w:rFonts w:ascii="Arial Rounded MT Bold" w:eastAsia="Calibri" w:hAnsi="Arial Rounded MT Bold" w:cs="Arial"/>
          <w:sz w:val="22"/>
          <w:szCs w:val="22"/>
          <w:lang w:val="es-CL" w:eastAsia="en-US"/>
        </w:rPr>
        <w:t>Manejo envases vacíos</w:t>
      </w:r>
    </w:p>
    <w:p w:rsidR="00041439" w:rsidRPr="00041439" w:rsidRDefault="00041439" w:rsidP="00041439">
      <w:pPr>
        <w:numPr>
          <w:ilvl w:val="0"/>
          <w:numId w:val="1"/>
        </w:numPr>
        <w:spacing w:after="200" w:line="276" w:lineRule="auto"/>
        <w:ind w:left="709" w:hanging="491"/>
        <w:contextualSpacing/>
        <w:rPr>
          <w:rFonts w:ascii="Arial Rounded MT Bold" w:eastAsia="Calibri" w:hAnsi="Arial Rounded MT Bold" w:cs="Arial"/>
          <w:sz w:val="22"/>
          <w:szCs w:val="22"/>
          <w:lang w:val="es-CL" w:eastAsia="en-US"/>
        </w:rPr>
      </w:pPr>
      <w:r w:rsidRPr="00041439">
        <w:rPr>
          <w:rFonts w:ascii="Arial Rounded MT Bold" w:eastAsia="Calibri" w:hAnsi="Arial Rounded MT Bold" w:cs="Arial"/>
          <w:sz w:val="22"/>
          <w:szCs w:val="22"/>
          <w:lang w:val="es-CL" w:eastAsia="en-US"/>
        </w:rPr>
        <w:t>Manejo Ambiental</w:t>
      </w:r>
    </w:p>
    <w:p w:rsidR="00041439" w:rsidRPr="00041439" w:rsidRDefault="00041439" w:rsidP="00041439">
      <w:pPr>
        <w:numPr>
          <w:ilvl w:val="0"/>
          <w:numId w:val="1"/>
        </w:numPr>
        <w:spacing w:after="200" w:line="276" w:lineRule="auto"/>
        <w:ind w:left="709" w:hanging="491"/>
        <w:contextualSpacing/>
        <w:rPr>
          <w:rFonts w:ascii="Arial Rounded MT Bold" w:eastAsia="Calibri" w:hAnsi="Arial Rounded MT Bold" w:cs="Arial"/>
          <w:sz w:val="22"/>
          <w:szCs w:val="22"/>
          <w:lang w:val="es-CL" w:eastAsia="en-US"/>
        </w:rPr>
      </w:pPr>
      <w:r w:rsidRPr="00041439">
        <w:rPr>
          <w:rFonts w:ascii="Arial Rounded MT Bold" w:eastAsia="Calibri" w:hAnsi="Arial Rounded MT Bold" w:cs="Arial"/>
          <w:sz w:val="22"/>
          <w:szCs w:val="22"/>
          <w:lang w:val="es-CL" w:eastAsia="en-US"/>
        </w:rPr>
        <w:t>Descripción en Situación de emergencia y medidas de manejo</w:t>
      </w:r>
    </w:p>
    <w:p w:rsidR="00041439" w:rsidRPr="00041439" w:rsidRDefault="00041439" w:rsidP="00041439">
      <w:pPr>
        <w:numPr>
          <w:ilvl w:val="0"/>
          <w:numId w:val="1"/>
        </w:numPr>
        <w:spacing w:after="200" w:line="276" w:lineRule="auto"/>
        <w:ind w:left="709" w:hanging="491"/>
        <w:contextualSpacing/>
        <w:rPr>
          <w:rFonts w:ascii="Arial Rounded MT Bold" w:eastAsia="Calibri" w:hAnsi="Arial Rounded MT Bold" w:cs="Arial"/>
          <w:sz w:val="22"/>
          <w:szCs w:val="22"/>
          <w:lang w:val="es-CL" w:eastAsia="en-US"/>
        </w:rPr>
      </w:pPr>
      <w:r w:rsidRPr="00041439">
        <w:rPr>
          <w:rFonts w:ascii="Arial Rounded MT Bold" w:eastAsia="Calibri" w:hAnsi="Arial Rounded MT Bold" w:cs="Arial"/>
          <w:sz w:val="22"/>
          <w:szCs w:val="22"/>
          <w:lang w:val="es-CL" w:eastAsia="en-US"/>
        </w:rPr>
        <w:t>Principales vías de ingreso de plaguicidas</w:t>
      </w:r>
    </w:p>
    <w:p w:rsidR="00041439" w:rsidRPr="00041439" w:rsidRDefault="00041439" w:rsidP="00041439">
      <w:pPr>
        <w:numPr>
          <w:ilvl w:val="0"/>
          <w:numId w:val="1"/>
        </w:numPr>
        <w:spacing w:after="200" w:line="276" w:lineRule="auto"/>
        <w:ind w:left="709" w:hanging="491"/>
        <w:contextualSpacing/>
        <w:rPr>
          <w:rFonts w:ascii="Arial Rounded MT Bold" w:eastAsia="Calibri" w:hAnsi="Arial Rounded MT Bold" w:cs="Arial"/>
          <w:sz w:val="22"/>
          <w:szCs w:val="22"/>
          <w:lang w:val="es-CL" w:eastAsia="en-US"/>
        </w:rPr>
      </w:pPr>
      <w:r w:rsidRPr="00041439">
        <w:rPr>
          <w:rFonts w:ascii="Arial Rounded MT Bold" w:eastAsia="Calibri" w:hAnsi="Arial Rounded MT Bold" w:cs="Arial"/>
          <w:sz w:val="22"/>
          <w:szCs w:val="22"/>
          <w:lang w:val="es-CL" w:eastAsia="en-US"/>
        </w:rPr>
        <w:t>Principales aspectos de Protección Personal y de Manejo</w:t>
      </w:r>
    </w:p>
    <w:p w:rsidR="00041439" w:rsidRDefault="00041439" w:rsidP="00041439">
      <w:pPr>
        <w:tabs>
          <w:tab w:val="left" w:pos="2552"/>
          <w:tab w:val="left" w:pos="4536"/>
        </w:tabs>
        <w:ind w:left="709" w:hanging="491"/>
        <w:jc w:val="both"/>
        <w:rPr>
          <w:rFonts w:ascii="Arial" w:eastAsia="Calibri" w:hAnsi="Arial" w:cs="Arial"/>
          <w:sz w:val="22"/>
          <w:szCs w:val="22"/>
          <w:lang w:val="es-CL" w:eastAsia="en-US"/>
        </w:rPr>
      </w:pPr>
      <w:r w:rsidRPr="00041439">
        <w:rPr>
          <w:rFonts w:ascii="Arial Rounded MT Bold" w:eastAsia="Calibri" w:hAnsi="Arial Rounded MT Bold" w:cs="Arial"/>
          <w:sz w:val="22"/>
          <w:szCs w:val="22"/>
          <w:lang w:val="es-CL" w:eastAsia="en-US"/>
        </w:rPr>
        <w:t>12.   Procedimientos en situación de emergencia</w:t>
      </w:r>
      <w:r w:rsidRPr="00041439">
        <w:rPr>
          <w:rFonts w:ascii="Arial" w:eastAsia="Calibri" w:hAnsi="Arial" w:cs="Arial"/>
          <w:sz w:val="22"/>
          <w:szCs w:val="22"/>
          <w:lang w:val="es-CL" w:eastAsia="en-US"/>
        </w:rPr>
        <w:t>.</w:t>
      </w:r>
    </w:p>
    <w:p w:rsidR="00041439" w:rsidRDefault="00041439" w:rsidP="00041439">
      <w:pPr>
        <w:tabs>
          <w:tab w:val="left" w:pos="2552"/>
          <w:tab w:val="left" w:pos="4536"/>
        </w:tabs>
        <w:ind w:left="709" w:hanging="491"/>
        <w:jc w:val="both"/>
        <w:rPr>
          <w:rFonts w:ascii="Arial" w:eastAsia="Calibri" w:hAnsi="Arial" w:cs="Arial"/>
          <w:sz w:val="22"/>
          <w:szCs w:val="22"/>
          <w:lang w:val="es-CL" w:eastAsia="en-US"/>
        </w:rPr>
      </w:pPr>
    </w:p>
    <w:p w:rsidR="00041439" w:rsidRDefault="00041439" w:rsidP="00041439">
      <w:pPr>
        <w:tabs>
          <w:tab w:val="left" w:pos="2552"/>
          <w:tab w:val="left" w:pos="4536"/>
        </w:tabs>
        <w:ind w:left="709" w:hanging="491"/>
        <w:jc w:val="both"/>
        <w:rPr>
          <w:rFonts w:ascii="Arial" w:eastAsia="Calibri" w:hAnsi="Arial" w:cs="Arial"/>
          <w:sz w:val="22"/>
          <w:szCs w:val="22"/>
          <w:lang w:val="es-CL" w:eastAsia="en-US"/>
        </w:rPr>
      </w:pPr>
      <w:r>
        <w:rPr>
          <w:rFonts w:ascii="Arial" w:eastAsia="Calibri" w:hAnsi="Arial" w:cs="Arial"/>
          <w:sz w:val="22"/>
          <w:szCs w:val="22"/>
          <w:lang w:val="es-CL" w:eastAsia="en-US"/>
        </w:rPr>
        <w:lastRenderedPageBreak/>
        <w:t>Archivo.pdf</w:t>
      </w:r>
    </w:p>
    <w:p w:rsidR="00041439" w:rsidRDefault="00041439" w:rsidP="00041439">
      <w:pPr>
        <w:tabs>
          <w:tab w:val="left" w:pos="2552"/>
          <w:tab w:val="left" w:pos="4536"/>
        </w:tabs>
        <w:ind w:left="709" w:hanging="491"/>
        <w:jc w:val="both"/>
        <w:rPr>
          <w:rFonts w:ascii="Arial" w:eastAsia="Calibri" w:hAnsi="Arial" w:cs="Arial"/>
          <w:sz w:val="22"/>
          <w:szCs w:val="22"/>
          <w:lang w:val="es-CL" w:eastAsia="en-US"/>
        </w:rPr>
      </w:pPr>
    </w:p>
    <w:p w:rsidR="00041439" w:rsidRDefault="00041439" w:rsidP="00041439">
      <w:pPr>
        <w:tabs>
          <w:tab w:val="left" w:pos="2552"/>
          <w:tab w:val="left" w:pos="4536"/>
        </w:tabs>
        <w:ind w:left="709" w:hanging="491"/>
        <w:jc w:val="both"/>
        <w:rPr>
          <w:rFonts w:ascii="Arial" w:eastAsia="Calibri" w:hAnsi="Arial" w:cs="Arial"/>
          <w:sz w:val="22"/>
          <w:szCs w:val="22"/>
          <w:lang w:val="es-CL" w:eastAsia="en-US"/>
        </w:rPr>
      </w:pPr>
    </w:p>
    <w:p w:rsidR="00041439" w:rsidRDefault="00041439" w:rsidP="00041439">
      <w:pPr>
        <w:tabs>
          <w:tab w:val="left" w:pos="2552"/>
          <w:tab w:val="left" w:pos="4536"/>
        </w:tabs>
        <w:ind w:left="709" w:hanging="491"/>
        <w:jc w:val="both"/>
        <w:rPr>
          <w:rFonts w:ascii="Arial" w:eastAsia="Calibri" w:hAnsi="Arial" w:cs="Arial"/>
          <w:sz w:val="22"/>
          <w:szCs w:val="22"/>
          <w:lang w:val="es-CL" w:eastAsia="en-US"/>
        </w:rPr>
      </w:pPr>
    </w:p>
    <w:p w:rsidR="00041439" w:rsidRDefault="00041439" w:rsidP="00041439">
      <w:pPr>
        <w:tabs>
          <w:tab w:val="left" w:pos="2552"/>
          <w:tab w:val="left" w:pos="4536"/>
        </w:tabs>
        <w:ind w:left="709" w:hanging="491"/>
        <w:jc w:val="both"/>
        <w:rPr>
          <w:rFonts w:ascii="Arial" w:eastAsia="Calibri" w:hAnsi="Arial" w:cs="Arial"/>
          <w:sz w:val="22"/>
          <w:szCs w:val="22"/>
          <w:lang w:val="es-CL" w:eastAsia="en-US"/>
        </w:rPr>
      </w:pPr>
    </w:p>
    <w:p w:rsidR="00041439" w:rsidRPr="0008294A" w:rsidRDefault="00041439" w:rsidP="00041439">
      <w:pPr>
        <w:tabs>
          <w:tab w:val="left" w:pos="2552"/>
          <w:tab w:val="left" w:pos="4536"/>
        </w:tabs>
        <w:ind w:left="709" w:hanging="491"/>
        <w:jc w:val="both"/>
        <w:rPr>
          <w:rFonts w:ascii="Arial Rounded MT Bold" w:eastAsia="Calibri" w:hAnsi="Arial Rounded MT Bold" w:cs="Arial"/>
          <w:b/>
          <w:sz w:val="22"/>
          <w:szCs w:val="22"/>
          <w:lang w:val="es-CL" w:eastAsia="en-US"/>
        </w:rPr>
      </w:pPr>
      <w:r w:rsidRPr="0008294A">
        <w:rPr>
          <w:rFonts w:ascii="Arial Rounded MT Bold" w:eastAsia="Calibri" w:hAnsi="Arial Rounded MT Bold" w:cs="Arial"/>
          <w:sz w:val="22"/>
          <w:szCs w:val="22"/>
          <w:lang w:val="es-CL" w:eastAsia="en-US"/>
        </w:rPr>
        <w:t>II</w:t>
      </w:r>
      <w:r w:rsidRPr="0008294A">
        <w:rPr>
          <w:rFonts w:ascii="Arial Rounded MT Bold" w:eastAsia="Calibri" w:hAnsi="Arial Rounded MT Bold" w:cs="Arial"/>
          <w:b/>
          <w:sz w:val="22"/>
          <w:szCs w:val="22"/>
          <w:lang w:val="es-CL" w:eastAsia="en-US"/>
        </w:rPr>
        <w:t>.</w:t>
      </w:r>
      <w:r w:rsidR="007F600C" w:rsidRPr="0008294A">
        <w:rPr>
          <w:rFonts w:ascii="Arial Rounded MT Bold" w:eastAsia="Calibri" w:hAnsi="Arial Rounded MT Bold" w:cs="Arial"/>
          <w:b/>
          <w:sz w:val="22"/>
          <w:szCs w:val="22"/>
          <w:lang w:val="es-CL" w:eastAsia="en-US"/>
        </w:rPr>
        <w:t xml:space="preserve"> </w:t>
      </w:r>
      <w:r w:rsidRPr="0008294A">
        <w:rPr>
          <w:rFonts w:ascii="Arial Rounded MT Bold" w:eastAsia="Calibri" w:hAnsi="Arial Rounded MT Bold" w:cs="Arial"/>
          <w:b/>
          <w:sz w:val="22"/>
          <w:szCs w:val="22"/>
          <w:lang w:val="es-CL" w:eastAsia="en-US"/>
        </w:rPr>
        <w:t>Prevención de Riegos Para Trabajadores Agrícola.</w:t>
      </w:r>
    </w:p>
    <w:p w:rsidR="007F600C" w:rsidRPr="0008294A" w:rsidRDefault="007F600C" w:rsidP="00041439">
      <w:pPr>
        <w:tabs>
          <w:tab w:val="left" w:pos="2552"/>
          <w:tab w:val="left" w:pos="4536"/>
        </w:tabs>
        <w:ind w:left="709" w:hanging="491"/>
        <w:jc w:val="both"/>
        <w:rPr>
          <w:rFonts w:ascii="Arial Rounded MT Bold" w:eastAsia="Calibri" w:hAnsi="Arial Rounded MT Bold" w:cs="Arial"/>
          <w:b/>
          <w:sz w:val="22"/>
          <w:szCs w:val="22"/>
          <w:lang w:val="es-CL" w:eastAsia="en-US"/>
        </w:rPr>
      </w:pPr>
    </w:p>
    <w:p w:rsidR="007F600C" w:rsidRDefault="007F600C" w:rsidP="00041439">
      <w:pPr>
        <w:tabs>
          <w:tab w:val="left" w:pos="2552"/>
          <w:tab w:val="left" w:pos="4536"/>
        </w:tabs>
        <w:ind w:left="709" w:hanging="491"/>
        <w:jc w:val="both"/>
        <w:rPr>
          <w:rFonts w:ascii="Arial" w:eastAsia="Calibri" w:hAnsi="Arial" w:cs="Arial"/>
          <w:sz w:val="22"/>
          <w:szCs w:val="22"/>
          <w:lang w:val="es-CL" w:eastAsia="en-US"/>
        </w:rPr>
      </w:pPr>
      <w:r>
        <w:rPr>
          <w:rFonts w:ascii="Arial" w:eastAsia="Calibri" w:hAnsi="Arial" w:cs="Arial"/>
          <w:sz w:val="22"/>
          <w:szCs w:val="22"/>
          <w:lang w:val="es-CL" w:eastAsia="en-US"/>
        </w:rPr>
        <w:t xml:space="preserve">Orientado a agricultores, profesionales y estudiantes relacionados con actividades agrícola demandante de agua riego y que están enfrentados a situación de restricción hídrica en sus cultivos. Duración </w:t>
      </w:r>
      <w:r w:rsidR="0008294A">
        <w:rPr>
          <w:rFonts w:ascii="Arial" w:eastAsia="Calibri" w:hAnsi="Arial" w:cs="Arial"/>
          <w:sz w:val="22"/>
          <w:szCs w:val="22"/>
          <w:lang w:val="es-CL" w:eastAsia="en-US"/>
        </w:rPr>
        <w:t>24</w:t>
      </w:r>
      <w:r>
        <w:rPr>
          <w:rFonts w:ascii="Arial" w:eastAsia="Calibri" w:hAnsi="Arial" w:cs="Arial"/>
          <w:sz w:val="22"/>
          <w:szCs w:val="22"/>
          <w:lang w:val="es-CL" w:eastAsia="en-US"/>
        </w:rPr>
        <w:t xml:space="preserve"> horas y permiten acceder a diploma </w:t>
      </w:r>
      <w:bookmarkStart w:id="51" w:name="_GoBack"/>
      <w:r>
        <w:rPr>
          <w:rFonts w:ascii="Arial" w:eastAsia="Calibri" w:hAnsi="Arial" w:cs="Arial"/>
          <w:sz w:val="22"/>
          <w:szCs w:val="22"/>
          <w:lang w:val="es-CL" w:eastAsia="en-US"/>
        </w:rPr>
        <w:t>de participación</w:t>
      </w:r>
      <w:r w:rsidR="0008294A">
        <w:rPr>
          <w:rFonts w:ascii="Arial" w:eastAsia="Calibri" w:hAnsi="Arial" w:cs="Arial"/>
          <w:sz w:val="22"/>
          <w:szCs w:val="22"/>
          <w:lang w:val="es-CL" w:eastAsia="en-US"/>
        </w:rPr>
        <w:t>.</w:t>
      </w:r>
    </w:p>
    <w:bookmarkEnd w:id="51"/>
    <w:p w:rsidR="0008294A" w:rsidRDefault="0008294A" w:rsidP="0008294A">
      <w:pPr>
        <w:tabs>
          <w:tab w:val="left" w:pos="2552"/>
          <w:tab w:val="left" w:pos="4536"/>
        </w:tabs>
        <w:ind w:left="709" w:hanging="491"/>
        <w:jc w:val="both"/>
        <w:rPr>
          <w:rFonts w:ascii="Arial Rounded MT Bold" w:hAnsi="Arial Rounded MT Bold"/>
          <w:b/>
          <w:sz w:val="24"/>
          <w:lang w:val="es-ES"/>
        </w:rPr>
      </w:pPr>
    </w:p>
    <w:p w:rsidR="0008294A" w:rsidRDefault="0008294A" w:rsidP="0008294A">
      <w:pPr>
        <w:tabs>
          <w:tab w:val="left" w:pos="2552"/>
          <w:tab w:val="left" w:pos="4536"/>
        </w:tabs>
        <w:ind w:left="709" w:hanging="491"/>
        <w:jc w:val="both"/>
        <w:rPr>
          <w:rFonts w:ascii="Arial Rounded MT Bold" w:hAnsi="Arial Rounded MT Bold"/>
          <w:b/>
          <w:sz w:val="24"/>
          <w:lang w:val="es-ES"/>
        </w:rPr>
      </w:pPr>
    </w:p>
    <w:p w:rsidR="0008294A" w:rsidRDefault="0008294A" w:rsidP="0008294A">
      <w:pPr>
        <w:tabs>
          <w:tab w:val="left" w:pos="2552"/>
          <w:tab w:val="left" w:pos="4536"/>
        </w:tabs>
        <w:ind w:left="709" w:hanging="491"/>
        <w:jc w:val="both"/>
        <w:rPr>
          <w:rFonts w:ascii="Arial Rounded MT Bold" w:hAnsi="Arial Rounded MT Bold"/>
          <w:b/>
          <w:sz w:val="24"/>
          <w:lang w:val="es-ES"/>
        </w:rPr>
      </w:pPr>
    </w:p>
    <w:p w:rsidR="0008294A" w:rsidRDefault="0008294A" w:rsidP="0008294A">
      <w:pPr>
        <w:tabs>
          <w:tab w:val="left" w:pos="2552"/>
          <w:tab w:val="left" w:pos="4536"/>
        </w:tabs>
        <w:ind w:left="709" w:hanging="491"/>
        <w:jc w:val="both"/>
        <w:rPr>
          <w:rFonts w:ascii="Arial Rounded MT Bold" w:hAnsi="Arial Rounded MT Bold"/>
          <w:b/>
          <w:sz w:val="24"/>
          <w:lang w:val="es-ES"/>
        </w:rPr>
      </w:pPr>
    </w:p>
    <w:p w:rsidR="0008294A" w:rsidRPr="00B6099E" w:rsidRDefault="0008294A" w:rsidP="0008294A">
      <w:pPr>
        <w:tabs>
          <w:tab w:val="left" w:pos="2552"/>
          <w:tab w:val="left" w:pos="4536"/>
        </w:tabs>
        <w:ind w:left="709" w:hanging="491"/>
        <w:jc w:val="both"/>
        <w:rPr>
          <w:rFonts w:ascii="Arial Rounded MT Bold" w:hAnsi="Arial Rounded MT Bold"/>
          <w:b/>
          <w:sz w:val="24"/>
          <w:lang w:val="es-ES"/>
        </w:rPr>
      </w:pPr>
      <w:r w:rsidRPr="00B6099E">
        <w:rPr>
          <w:rFonts w:ascii="Arial Rounded MT Bold" w:hAnsi="Arial Rounded MT Bold"/>
          <w:b/>
          <w:sz w:val="24"/>
          <w:lang w:val="es-ES"/>
        </w:rPr>
        <w:t xml:space="preserve">III. Curso Prevención de Riesgo </w:t>
      </w:r>
    </w:p>
    <w:p w:rsidR="00041439" w:rsidRDefault="00041439" w:rsidP="00041439">
      <w:pPr>
        <w:tabs>
          <w:tab w:val="left" w:pos="2552"/>
          <w:tab w:val="left" w:pos="4536"/>
        </w:tabs>
        <w:ind w:left="709" w:hanging="491"/>
        <w:jc w:val="both"/>
        <w:rPr>
          <w:rFonts w:ascii="Arial" w:eastAsia="Calibri" w:hAnsi="Arial" w:cs="Arial"/>
          <w:sz w:val="22"/>
          <w:szCs w:val="22"/>
          <w:lang w:val="es-CL" w:eastAsia="en-US"/>
        </w:rPr>
      </w:pPr>
    </w:p>
    <w:p w:rsidR="00B6099E" w:rsidRDefault="00041439" w:rsidP="00B6099E">
      <w:pPr>
        <w:rPr>
          <w:rFonts w:ascii="Verdana" w:hAnsi="Verdana"/>
          <w:b/>
          <w:color w:val="330099"/>
          <w:shd w:val="clear" w:color="auto" w:fill="FFFFFF"/>
        </w:rPr>
      </w:pPr>
      <w:r>
        <w:rPr>
          <w:rFonts w:ascii="Arial" w:eastAsia="Calibri" w:hAnsi="Arial" w:cs="Arial"/>
          <w:sz w:val="22"/>
          <w:szCs w:val="22"/>
          <w:lang w:val="es-CL" w:eastAsia="en-US"/>
        </w:rPr>
        <w:t xml:space="preserve">1. </w:t>
      </w:r>
      <w:r w:rsidR="00B6099E">
        <w:rPr>
          <w:rFonts w:ascii="Verdana" w:hAnsi="Verdana"/>
          <w:b/>
          <w:color w:val="330099"/>
          <w:shd w:val="clear" w:color="auto" w:fill="FFFFFF"/>
        </w:rPr>
        <w:t>Situación Climática Actual y sus Perspectivas.</w:t>
      </w:r>
    </w:p>
    <w:p w:rsidR="00B6099E" w:rsidRDefault="00B6099E" w:rsidP="00B6099E">
      <w:pPr>
        <w:pStyle w:val="Prrafodelista"/>
        <w:numPr>
          <w:ilvl w:val="0"/>
          <w:numId w:val="2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Definición de sequía</w:t>
      </w:r>
    </w:p>
    <w:p w:rsidR="00B6099E" w:rsidRDefault="00B6099E" w:rsidP="00B6099E">
      <w:pPr>
        <w:pStyle w:val="Prrafodelista"/>
        <w:numPr>
          <w:ilvl w:val="0"/>
          <w:numId w:val="2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Situación hídrica del Valle de Aconcagua.</w:t>
      </w:r>
    </w:p>
    <w:p w:rsidR="00B6099E" w:rsidRDefault="00B6099E" w:rsidP="00B6099E">
      <w:pPr>
        <w:pStyle w:val="Prrafodelista"/>
        <w:numPr>
          <w:ilvl w:val="0"/>
          <w:numId w:val="2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Efectos esperados del Cambio Climático en la Zona Centro Norte de Chile.</w:t>
      </w:r>
    </w:p>
    <w:p w:rsidR="00B6099E" w:rsidRDefault="00B6099E" w:rsidP="00B6099E">
      <w:pPr>
        <w:rPr>
          <w:rFonts w:ascii="Verdana" w:hAnsi="Verdana"/>
          <w:b/>
          <w:color w:val="330099"/>
          <w:shd w:val="clear" w:color="auto" w:fill="FFFFFF"/>
        </w:rPr>
      </w:pPr>
      <w:r>
        <w:rPr>
          <w:rFonts w:ascii="Verdana" w:hAnsi="Verdana"/>
          <w:b/>
          <w:color w:val="330099"/>
          <w:shd w:val="clear" w:color="auto" w:fill="FFFFFF"/>
        </w:rPr>
        <w:t>2. Factores que Determinan la Pérdida de Agua de los Cultivos.</w:t>
      </w:r>
    </w:p>
    <w:p w:rsidR="00B6099E" w:rsidRDefault="00B6099E" w:rsidP="00B6099E">
      <w:pPr>
        <w:pStyle w:val="Prrafodelista"/>
        <w:numPr>
          <w:ilvl w:val="0"/>
          <w:numId w:val="3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Evaporación y transpiración.</w:t>
      </w:r>
    </w:p>
    <w:p w:rsidR="00B6099E" w:rsidRDefault="00B6099E" w:rsidP="00B6099E">
      <w:pPr>
        <w:pStyle w:val="Prrafodelista"/>
        <w:numPr>
          <w:ilvl w:val="0"/>
          <w:numId w:val="3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Factores climáticos que determinan la pérdida de agua de los cultivos.</w:t>
      </w:r>
    </w:p>
    <w:p w:rsidR="00B6099E" w:rsidRDefault="00B6099E" w:rsidP="00B6099E">
      <w:pPr>
        <w:pStyle w:val="Prrafodelista"/>
        <w:numPr>
          <w:ilvl w:val="0"/>
          <w:numId w:val="3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Evaporación de bandeja.</w:t>
      </w:r>
    </w:p>
    <w:p w:rsidR="00B6099E" w:rsidRDefault="00B6099E" w:rsidP="00B6099E">
      <w:pPr>
        <w:pStyle w:val="Prrafodelista"/>
        <w:numPr>
          <w:ilvl w:val="0"/>
          <w:numId w:val="3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Factores de las plantas y cultivos que determinan la pérdida de agua.</w:t>
      </w:r>
    </w:p>
    <w:p w:rsidR="00B6099E" w:rsidRDefault="00B6099E" w:rsidP="00B6099E">
      <w:pPr>
        <w:pStyle w:val="Prrafodelista"/>
        <w:numPr>
          <w:ilvl w:val="0"/>
          <w:numId w:val="3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Evapotranspiración de Cultivo.</w:t>
      </w:r>
    </w:p>
    <w:p w:rsidR="00B6099E" w:rsidRDefault="00B6099E" w:rsidP="00B6099E">
      <w:pPr>
        <w:ind w:left="360"/>
        <w:rPr>
          <w:rFonts w:ascii="Verdana" w:hAnsi="Verdana"/>
          <w:color w:val="330099"/>
          <w:shd w:val="clear" w:color="auto" w:fill="FFFFFF"/>
        </w:rPr>
      </w:pPr>
    </w:p>
    <w:p w:rsidR="00B6099E" w:rsidRDefault="00B6099E" w:rsidP="00B6099E">
      <w:pPr>
        <w:rPr>
          <w:rFonts w:ascii="Verdana" w:hAnsi="Verdana"/>
          <w:b/>
          <w:color w:val="330099"/>
          <w:shd w:val="clear" w:color="auto" w:fill="FFFFFF"/>
        </w:rPr>
      </w:pPr>
      <w:r>
        <w:rPr>
          <w:rFonts w:ascii="Verdana" w:hAnsi="Verdana"/>
          <w:b/>
          <w:color w:val="330099"/>
          <w:shd w:val="clear" w:color="auto" w:fill="FFFFFF"/>
        </w:rPr>
        <w:t>3. Consideraciones y Estrategias de Riego que Permiten Aprovechar Mejor el Agua Disponible.</w:t>
      </w:r>
    </w:p>
    <w:p w:rsidR="00B6099E" w:rsidRDefault="00B6099E" w:rsidP="00B6099E">
      <w:pPr>
        <w:pStyle w:val="Prrafodelista"/>
        <w:numPr>
          <w:ilvl w:val="0"/>
          <w:numId w:val="4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 xml:space="preserve">Concepto de eficiencia del uso del agua de riego. </w:t>
      </w:r>
    </w:p>
    <w:p w:rsidR="00B6099E" w:rsidRDefault="00B6099E" w:rsidP="00B6099E">
      <w:pPr>
        <w:pStyle w:val="Prrafodelista"/>
        <w:numPr>
          <w:ilvl w:val="0"/>
          <w:numId w:val="4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 xml:space="preserve">Eficiencia de los principales métodos de riego: tendido, surcos, bordes, aspersión, </w:t>
      </w:r>
      <w:proofErr w:type="spellStart"/>
      <w:r>
        <w:rPr>
          <w:rFonts w:ascii="Verdana" w:hAnsi="Verdana"/>
          <w:color w:val="330099"/>
          <w:sz w:val="20"/>
          <w:szCs w:val="20"/>
          <w:shd w:val="clear" w:color="auto" w:fill="FFFFFF"/>
        </w:rPr>
        <w:t>microaspersión</w:t>
      </w:r>
      <w:proofErr w:type="spellEnd"/>
      <w:r>
        <w:rPr>
          <w:rFonts w:ascii="Verdana" w:hAnsi="Verdana"/>
          <w:color w:val="330099"/>
          <w:sz w:val="20"/>
          <w:szCs w:val="20"/>
          <w:shd w:val="clear" w:color="auto" w:fill="FFFFFF"/>
        </w:rPr>
        <w:t xml:space="preserve"> y goteo.</w:t>
      </w:r>
    </w:p>
    <w:p w:rsidR="00B6099E" w:rsidRDefault="00B6099E" w:rsidP="00B6099E">
      <w:pPr>
        <w:pStyle w:val="Prrafodelista"/>
        <w:numPr>
          <w:ilvl w:val="0"/>
          <w:numId w:val="4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Consideraciones para aumentar el aprovechamiento del agua en el riego por surcos.</w:t>
      </w:r>
    </w:p>
    <w:p w:rsidR="00B6099E" w:rsidRDefault="00B6099E" w:rsidP="00B6099E">
      <w:pPr>
        <w:pStyle w:val="Prrafodelista"/>
        <w:numPr>
          <w:ilvl w:val="0"/>
          <w:numId w:val="4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Consideraciones para aumentar el aprovechamiento del agua en el riego por goteo.</w:t>
      </w:r>
    </w:p>
    <w:p w:rsidR="00B6099E" w:rsidRDefault="00B6099E" w:rsidP="00B6099E">
      <w:pPr>
        <w:pStyle w:val="Prrafodelista"/>
        <w:numPr>
          <w:ilvl w:val="0"/>
          <w:numId w:val="4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Medidas para una adecuada mantención de los sistemas de riego tecnificado.</w:t>
      </w:r>
    </w:p>
    <w:p w:rsidR="00B6099E" w:rsidRDefault="00B6099E" w:rsidP="00B6099E">
      <w:pPr>
        <w:pStyle w:val="Prrafodelista"/>
        <w:numPr>
          <w:ilvl w:val="0"/>
          <w:numId w:val="4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Eficiencia de conducción el agua de los canales de riego.</w:t>
      </w:r>
    </w:p>
    <w:p w:rsidR="00B6099E" w:rsidRDefault="00B6099E" w:rsidP="00B6099E">
      <w:pPr>
        <w:pStyle w:val="Prrafodelista"/>
        <w:numPr>
          <w:ilvl w:val="0"/>
          <w:numId w:val="4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 xml:space="preserve">Consideraciones para aumentar el aprovechamiento del agua en los canales </w:t>
      </w:r>
      <w:proofErr w:type="spellStart"/>
      <w:r>
        <w:rPr>
          <w:rFonts w:ascii="Verdana" w:hAnsi="Verdana"/>
          <w:color w:val="330099"/>
          <w:sz w:val="20"/>
          <w:szCs w:val="20"/>
          <w:shd w:val="clear" w:color="auto" w:fill="FFFFFF"/>
        </w:rPr>
        <w:t>intraprediales</w:t>
      </w:r>
      <w:proofErr w:type="spellEnd"/>
      <w:r>
        <w:rPr>
          <w:rFonts w:ascii="Verdana" w:hAnsi="Verdana"/>
          <w:color w:val="330099"/>
          <w:sz w:val="20"/>
          <w:szCs w:val="20"/>
          <w:shd w:val="clear" w:color="auto" w:fill="FFFFFF"/>
        </w:rPr>
        <w:t>.</w:t>
      </w:r>
    </w:p>
    <w:p w:rsidR="00B6099E" w:rsidRDefault="00B6099E" w:rsidP="00B6099E">
      <w:pPr>
        <w:pStyle w:val="Prrafodelista"/>
        <w:numPr>
          <w:ilvl w:val="0"/>
          <w:numId w:val="4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Eficiencia de almacenamiento del agua los tranques de riego.</w:t>
      </w:r>
    </w:p>
    <w:p w:rsidR="00B6099E" w:rsidRDefault="00B6099E" w:rsidP="00B6099E">
      <w:pPr>
        <w:pStyle w:val="Prrafodelista"/>
        <w:numPr>
          <w:ilvl w:val="0"/>
          <w:numId w:val="4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Consideraciones para aumentar el aprovechamiento del agua en los tranques de acumulación de agua.</w:t>
      </w:r>
    </w:p>
    <w:p w:rsidR="00B6099E" w:rsidRDefault="00B6099E" w:rsidP="00B6099E">
      <w:pPr>
        <w:ind w:left="360"/>
        <w:rPr>
          <w:rFonts w:ascii="Verdana" w:hAnsi="Verdana"/>
          <w:color w:val="330099"/>
          <w:shd w:val="clear" w:color="auto" w:fill="FFFFFF"/>
        </w:rPr>
      </w:pPr>
    </w:p>
    <w:p w:rsidR="00B6099E" w:rsidRDefault="00B6099E" w:rsidP="00B6099E">
      <w:pPr>
        <w:rPr>
          <w:rFonts w:ascii="Verdana" w:hAnsi="Verdana"/>
          <w:b/>
          <w:color w:val="FF0000"/>
          <w:u w:val="single"/>
          <w:shd w:val="clear" w:color="auto" w:fill="FFFFFF"/>
        </w:rPr>
      </w:pPr>
    </w:p>
    <w:p w:rsidR="00B6099E" w:rsidRDefault="00B6099E" w:rsidP="00B6099E">
      <w:pPr>
        <w:rPr>
          <w:rFonts w:ascii="Verdana" w:hAnsi="Verdana"/>
          <w:b/>
          <w:color w:val="330099"/>
          <w:shd w:val="clear" w:color="auto" w:fill="FFFFFF"/>
        </w:rPr>
      </w:pPr>
      <w:r>
        <w:rPr>
          <w:rFonts w:ascii="Verdana" w:hAnsi="Verdana"/>
          <w:b/>
          <w:color w:val="330099"/>
          <w:shd w:val="clear" w:color="auto" w:fill="FFFFFF"/>
        </w:rPr>
        <w:lastRenderedPageBreak/>
        <w:t>4. Medidas De Manejo Para Hacer Un Mejor Uso Del Agua Disponible.</w:t>
      </w:r>
    </w:p>
    <w:p w:rsidR="00B6099E" w:rsidRDefault="00B6099E" w:rsidP="00B6099E">
      <w:pPr>
        <w:pStyle w:val="Prrafodelista"/>
        <w:numPr>
          <w:ilvl w:val="0"/>
          <w:numId w:val="5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Medidas de manejo de suelo hacer un mejor uso del agua disponible.</w:t>
      </w:r>
    </w:p>
    <w:p w:rsidR="00B6099E" w:rsidRDefault="00B6099E" w:rsidP="00B6099E">
      <w:pPr>
        <w:pStyle w:val="Prrafodelista"/>
        <w:numPr>
          <w:ilvl w:val="0"/>
          <w:numId w:val="5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Medidas para afrontar la sequía en Cultivos Anuales</w:t>
      </w:r>
    </w:p>
    <w:p w:rsidR="00B6099E" w:rsidRDefault="00B6099E" w:rsidP="00B6099E">
      <w:pPr>
        <w:pStyle w:val="Prrafodelista"/>
        <w:numPr>
          <w:ilvl w:val="0"/>
          <w:numId w:val="5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Medidas para afrontar la sequía en frutales.</w:t>
      </w:r>
    </w:p>
    <w:p w:rsidR="00B6099E" w:rsidRDefault="00B6099E" w:rsidP="00B6099E">
      <w:pPr>
        <w:rPr>
          <w:rFonts w:ascii="Verdana" w:hAnsi="Verdana"/>
          <w:b/>
          <w:color w:val="330099"/>
          <w:shd w:val="clear" w:color="auto" w:fill="FFFFFF"/>
        </w:rPr>
      </w:pPr>
      <w:r>
        <w:rPr>
          <w:rFonts w:ascii="Verdana" w:hAnsi="Verdana"/>
          <w:b/>
          <w:color w:val="330099"/>
          <w:shd w:val="clear" w:color="auto" w:fill="FFFFFF"/>
        </w:rPr>
        <w:t>5. Instrumentos Útiles Para Lograr Un Mejor Aprovechamiento Del Agua De Riego.</w:t>
      </w:r>
    </w:p>
    <w:p w:rsidR="00B6099E" w:rsidRDefault="00B6099E" w:rsidP="00B6099E">
      <w:pPr>
        <w:pStyle w:val="Prrafodelista"/>
        <w:numPr>
          <w:ilvl w:val="0"/>
          <w:numId w:val="6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>Instrumentos para la determinación del contenido de agua en el suelo: Tensiómetros, Sondas FDR, uso de telemetría.</w:t>
      </w:r>
    </w:p>
    <w:p w:rsidR="00B6099E" w:rsidRDefault="00B6099E" w:rsidP="00B6099E">
      <w:pPr>
        <w:pStyle w:val="Prrafodelista"/>
        <w:numPr>
          <w:ilvl w:val="0"/>
          <w:numId w:val="6"/>
        </w:numPr>
        <w:rPr>
          <w:rFonts w:ascii="Verdana" w:hAnsi="Verdana"/>
          <w:color w:val="330099"/>
          <w:sz w:val="20"/>
          <w:szCs w:val="20"/>
          <w:shd w:val="clear" w:color="auto" w:fill="FFFFFF"/>
        </w:rPr>
      </w:pPr>
      <w:r>
        <w:rPr>
          <w:rFonts w:ascii="Verdana" w:hAnsi="Verdana"/>
          <w:color w:val="330099"/>
          <w:sz w:val="20"/>
          <w:szCs w:val="20"/>
          <w:shd w:val="clear" w:color="auto" w:fill="FFFFFF"/>
        </w:rPr>
        <w:t xml:space="preserve">Instrumentos para la determinación del estado hídrico de las plantas: Bomba de Presión, Termómetro de Follaje, Dendrómetro, Sensores de Flujo de Savia, </w:t>
      </w:r>
      <w:proofErr w:type="spellStart"/>
      <w:r>
        <w:rPr>
          <w:rFonts w:ascii="Verdana" w:hAnsi="Verdana"/>
          <w:color w:val="330099"/>
          <w:sz w:val="20"/>
          <w:szCs w:val="20"/>
          <w:shd w:val="clear" w:color="auto" w:fill="FFFFFF"/>
        </w:rPr>
        <w:t>Porómetro</w:t>
      </w:r>
      <w:proofErr w:type="spellEnd"/>
      <w:r>
        <w:rPr>
          <w:rFonts w:ascii="Verdana" w:hAnsi="Verdana"/>
          <w:color w:val="330099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0099"/>
          <w:sz w:val="20"/>
          <w:szCs w:val="20"/>
          <w:shd w:val="clear" w:color="auto" w:fill="FFFFFF"/>
        </w:rPr>
        <w:t>Drones</w:t>
      </w:r>
      <w:proofErr w:type="spellEnd"/>
      <w:r>
        <w:rPr>
          <w:rFonts w:ascii="Verdana" w:hAnsi="Verdana"/>
          <w:color w:val="330099"/>
          <w:sz w:val="20"/>
          <w:szCs w:val="20"/>
          <w:shd w:val="clear" w:color="auto" w:fill="FFFFFF"/>
        </w:rPr>
        <w:t>.</w:t>
      </w:r>
    </w:p>
    <w:p w:rsidR="00B6099E" w:rsidRDefault="00B6099E" w:rsidP="00B6099E">
      <w:pPr>
        <w:rPr>
          <w:rFonts w:ascii="Verdana" w:hAnsi="Verdana"/>
          <w:color w:val="330099"/>
          <w:shd w:val="clear" w:color="auto" w:fill="FFFFFF"/>
        </w:rPr>
      </w:pPr>
      <w:r>
        <w:rPr>
          <w:rFonts w:ascii="Verdana" w:hAnsi="Verdana"/>
          <w:color w:val="330099"/>
          <w:shd w:val="clear" w:color="auto" w:fill="FFFFFF"/>
        </w:rPr>
        <w:t>Archivo.pdf</w:t>
      </w:r>
    </w:p>
    <w:p w:rsidR="007F600C" w:rsidRDefault="007F600C" w:rsidP="00B6099E">
      <w:pPr>
        <w:rPr>
          <w:rFonts w:ascii="Verdana" w:hAnsi="Verdana"/>
          <w:color w:val="330099"/>
          <w:shd w:val="clear" w:color="auto" w:fill="FFFFFF"/>
        </w:rPr>
      </w:pPr>
    </w:p>
    <w:p w:rsidR="007F600C" w:rsidRDefault="007F600C" w:rsidP="00B6099E">
      <w:pPr>
        <w:rPr>
          <w:rFonts w:ascii="Verdana" w:hAnsi="Verdana"/>
          <w:color w:val="330099"/>
          <w:shd w:val="clear" w:color="auto" w:fill="FFFFFF"/>
        </w:rPr>
      </w:pPr>
    </w:p>
    <w:p w:rsidR="00B6099E" w:rsidRPr="00B6099E" w:rsidRDefault="00B6099E" w:rsidP="00041439">
      <w:pPr>
        <w:tabs>
          <w:tab w:val="left" w:pos="2552"/>
          <w:tab w:val="left" w:pos="4536"/>
        </w:tabs>
        <w:ind w:left="709" w:hanging="491"/>
        <w:jc w:val="both"/>
        <w:rPr>
          <w:rFonts w:ascii="Arial Rounded MT Bold" w:hAnsi="Arial Rounded MT Bold"/>
          <w:b/>
          <w:sz w:val="24"/>
          <w:lang w:val="es-ES"/>
        </w:rPr>
      </w:pPr>
    </w:p>
    <w:p w:rsidR="00B6099E" w:rsidRPr="00B6099E" w:rsidRDefault="00B6099E" w:rsidP="00041439">
      <w:pPr>
        <w:tabs>
          <w:tab w:val="left" w:pos="2552"/>
          <w:tab w:val="left" w:pos="4536"/>
        </w:tabs>
        <w:ind w:left="709" w:hanging="491"/>
        <w:jc w:val="both"/>
        <w:rPr>
          <w:rFonts w:ascii="Arial Rounded MT Bold" w:hAnsi="Arial Rounded MT Bold"/>
          <w:sz w:val="24"/>
          <w:lang w:val="es-ES"/>
        </w:rPr>
      </w:pPr>
      <w:r w:rsidRPr="00B6099E">
        <w:rPr>
          <w:rFonts w:ascii="Arial Rounded MT Bold" w:hAnsi="Arial Rounded MT Bold"/>
          <w:sz w:val="24"/>
          <w:lang w:val="es-ES"/>
        </w:rPr>
        <w:t>Por construir.</w:t>
      </w:r>
    </w:p>
    <w:p w:rsidR="00041439" w:rsidRPr="00B6099E" w:rsidRDefault="00041439" w:rsidP="00041439">
      <w:pPr>
        <w:spacing w:after="200" w:line="276" w:lineRule="auto"/>
        <w:ind w:left="709" w:hanging="491"/>
        <w:contextualSpacing/>
        <w:rPr>
          <w:rFonts w:ascii="Arial Rounded MT Bold" w:eastAsia="Calibri" w:hAnsi="Arial Rounded MT Bold" w:cs="Arial"/>
          <w:sz w:val="22"/>
          <w:szCs w:val="22"/>
          <w:lang w:val="es-CL" w:eastAsia="en-US"/>
        </w:rPr>
      </w:pPr>
    </w:p>
    <w:p w:rsidR="006739B8" w:rsidRPr="00B6099E" w:rsidRDefault="006739B8" w:rsidP="0055662C">
      <w:pPr>
        <w:jc w:val="both"/>
        <w:rPr>
          <w:rFonts w:ascii="Arial" w:hAnsi="Arial" w:cs="Arial"/>
          <w:sz w:val="22"/>
          <w:szCs w:val="22"/>
        </w:rPr>
      </w:pPr>
    </w:p>
    <w:sectPr w:rsidR="006739B8" w:rsidRPr="00B60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D4193"/>
    <w:multiLevelType w:val="hybridMultilevel"/>
    <w:tmpl w:val="EDEC2E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F2256"/>
    <w:multiLevelType w:val="hybridMultilevel"/>
    <w:tmpl w:val="11D6A85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A1226"/>
    <w:multiLevelType w:val="hybridMultilevel"/>
    <w:tmpl w:val="CF6607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B59F2"/>
    <w:multiLevelType w:val="hybridMultilevel"/>
    <w:tmpl w:val="BDD8A2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A1B5F"/>
    <w:multiLevelType w:val="hybridMultilevel"/>
    <w:tmpl w:val="9704E9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25B90"/>
    <w:multiLevelType w:val="hybridMultilevel"/>
    <w:tmpl w:val="F176E4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40"/>
    <w:rsid w:val="00041439"/>
    <w:rsid w:val="0008294A"/>
    <w:rsid w:val="0055662C"/>
    <w:rsid w:val="006739B8"/>
    <w:rsid w:val="007D2F1B"/>
    <w:rsid w:val="007F600C"/>
    <w:rsid w:val="008D0977"/>
    <w:rsid w:val="009776CF"/>
    <w:rsid w:val="00AA7697"/>
    <w:rsid w:val="00B6099E"/>
    <w:rsid w:val="00D52640"/>
    <w:rsid w:val="00D6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0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66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62C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B6099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0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66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62C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B6099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426BF-2DD3-4C37-B9EF-9898E8DA1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964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TuSoft.org</dc:creator>
  <cp:lastModifiedBy>TuSoft.org</cp:lastModifiedBy>
  <cp:revision>4</cp:revision>
  <dcterms:created xsi:type="dcterms:W3CDTF">2014-09-28T02:05:00Z</dcterms:created>
  <dcterms:modified xsi:type="dcterms:W3CDTF">2014-10-26T18:39:00Z</dcterms:modified>
</cp:coreProperties>
</file>